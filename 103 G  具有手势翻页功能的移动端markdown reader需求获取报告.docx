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olor w:val="auto"/>
          <w:kern w:val="2"/>
          <w:sz w:val="21"/>
          <w:szCs w:val="24"/>
          <w:lang w:val="zh-CN"/>
        </w:rPr>
        <w:id w:val="1959609992"/>
        <w:docPartObj>
          <w:docPartGallery w:val="Table of Contents"/>
          <w:docPartUnique/>
        </w:docPartObj>
      </w:sdtPr>
      <w:sdtEndPr>
        <w:rPr>
          <w:b/>
          <w:bCs/>
        </w:rPr>
      </w:sdtEndPr>
      <w:sdtContent>
        <w:p w:rsidR="00143DEC" w:rsidRDefault="00143DEC">
          <w:pPr>
            <w:pStyle w:val="TOC"/>
          </w:pPr>
          <w:r>
            <w:rPr>
              <w:lang w:val="zh-CN"/>
            </w:rPr>
            <w:t>目录</w:t>
          </w:r>
        </w:p>
        <w:p w:rsidR="00B576A9" w:rsidRDefault="00143DEC" w:rsidP="00DE2006">
          <w:pPr>
            <w:pStyle w:val="TOC1"/>
            <w:tabs>
              <w:tab w:val="right" w:leader="dot" w:pos="8296"/>
            </w:tabs>
            <w:spacing w:line="288" w:lineRule="auto"/>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7631734" w:history="1">
            <w:r w:rsidR="00B576A9" w:rsidRPr="007336A2">
              <w:rPr>
                <w:rStyle w:val="a5"/>
                <w:noProof/>
              </w:rPr>
              <w:t>1</w:t>
            </w:r>
            <w:r w:rsidR="00B576A9" w:rsidRPr="007336A2">
              <w:rPr>
                <w:rStyle w:val="a5"/>
                <w:noProof/>
              </w:rPr>
              <w:t>引言</w:t>
            </w:r>
            <w:r w:rsidR="00B576A9">
              <w:rPr>
                <w:noProof/>
                <w:webHidden/>
              </w:rPr>
              <w:tab/>
            </w:r>
            <w:r w:rsidR="00B576A9">
              <w:rPr>
                <w:noProof/>
                <w:webHidden/>
              </w:rPr>
              <w:fldChar w:fldCharType="begin"/>
            </w:r>
            <w:r w:rsidR="00B576A9">
              <w:rPr>
                <w:noProof/>
                <w:webHidden/>
              </w:rPr>
              <w:instrText xml:space="preserve"> PAGEREF _Toc527631734 \h </w:instrText>
            </w:r>
            <w:r w:rsidR="00B576A9">
              <w:rPr>
                <w:noProof/>
                <w:webHidden/>
              </w:rPr>
            </w:r>
            <w:r w:rsidR="00B576A9">
              <w:rPr>
                <w:noProof/>
                <w:webHidden/>
              </w:rPr>
              <w:fldChar w:fldCharType="separate"/>
            </w:r>
            <w:r w:rsidR="00B576A9">
              <w:rPr>
                <w:noProof/>
                <w:webHidden/>
              </w:rPr>
              <w:t>2</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35" w:history="1">
            <w:r w:rsidR="00B576A9" w:rsidRPr="007336A2">
              <w:rPr>
                <w:rStyle w:val="a5"/>
                <w:noProof/>
              </w:rPr>
              <w:t>1.1</w:t>
            </w:r>
            <w:r w:rsidR="00B576A9" w:rsidRPr="007336A2">
              <w:rPr>
                <w:rStyle w:val="a5"/>
                <w:noProof/>
              </w:rPr>
              <w:t>编写目的</w:t>
            </w:r>
            <w:r w:rsidR="00B576A9">
              <w:rPr>
                <w:noProof/>
                <w:webHidden/>
              </w:rPr>
              <w:tab/>
            </w:r>
            <w:r w:rsidR="00B576A9">
              <w:rPr>
                <w:noProof/>
                <w:webHidden/>
              </w:rPr>
              <w:fldChar w:fldCharType="begin"/>
            </w:r>
            <w:r w:rsidR="00B576A9">
              <w:rPr>
                <w:noProof/>
                <w:webHidden/>
              </w:rPr>
              <w:instrText xml:space="preserve"> PAGEREF _Toc527631735 \h </w:instrText>
            </w:r>
            <w:r w:rsidR="00B576A9">
              <w:rPr>
                <w:noProof/>
                <w:webHidden/>
              </w:rPr>
            </w:r>
            <w:r w:rsidR="00B576A9">
              <w:rPr>
                <w:noProof/>
                <w:webHidden/>
              </w:rPr>
              <w:fldChar w:fldCharType="separate"/>
            </w:r>
            <w:r w:rsidR="00B576A9">
              <w:rPr>
                <w:noProof/>
                <w:webHidden/>
              </w:rPr>
              <w:t>2</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36" w:history="1">
            <w:r w:rsidR="00B576A9" w:rsidRPr="007336A2">
              <w:rPr>
                <w:rStyle w:val="a5"/>
                <w:noProof/>
              </w:rPr>
              <w:t>1.2</w:t>
            </w:r>
            <w:r w:rsidR="00B576A9" w:rsidRPr="007336A2">
              <w:rPr>
                <w:rStyle w:val="a5"/>
                <w:noProof/>
              </w:rPr>
              <w:t>背景</w:t>
            </w:r>
            <w:r w:rsidR="00B576A9">
              <w:rPr>
                <w:noProof/>
                <w:webHidden/>
              </w:rPr>
              <w:tab/>
            </w:r>
            <w:r w:rsidR="00B576A9">
              <w:rPr>
                <w:noProof/>
                <w:webHidden/>
              </w:rPr>
              <w:fldChar w:fldCharType="begin"/>
            </w:r>
            <w:r w:rsidR="00B576A9">
              <w:rPr>
                <w:noProof/>
                <w:webHidden/>
              </w:rPr>
              <w:instrText xml:space="preserve"> PAGEREF _Toc527631736 \h </w:instrText>
            </w:r>
            <w:r w:rsidR="00B576A9">
              <w:rPr>
                <w:noProof/>
                <w:webHidden/>
              </w:rPr>
            </w:r>
            <w:r w:rsidR="00B576A9">
              <w:rPr>
                <w:noProof/>
                <w:webHidden/>
              </w:rPr>
              <w:fldChar w:fldCharType="separate"/>
            </w:r>
            <w:r w:rsidR="00B576A9">
              <w:rPr>
                <w:noProof/>
                <w:webHidden/>
              </w:rPr>
              <w:t>2</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37" w:history="1">
            <w:r w:rsidR="00B576A9" w:rsidRPr="007336A2">
              <w:rPr>
                <w:rStyle w:val="a5"/>
                <w:noProof/>
              </w:rPr>
              <w:t>1.3</w:t>
            </w:r>
            <w:r w:rsidR="00B576A9" w:rsidRPr="007336A2">
              <w:rPr>
                <w:rStyle w:val="a5"/>
                <w:noProof/>
              </w:rPr>
              <w:t>定义</w:t>
            </w:r>
            <w:r w:rsidR="00B576A9">
              <w:rPr>
                <w:noProof/>
                <w:webHidden/>
              </w:rPr>
              <w:tab/>
            </w:r>
            <w:r w:rsidR="00B576A9">
              <w:rPr>
                <w:noProof/>
                <w:webHidden/>
              </w:rPr>
              <w:fldChar w:fldCharType="begin"/>
            </w:r>
            <w:r w:rsidR="00B576A9">
              <w:rPr>
                <w:noProof/>
                <w:webHidden/>
              </w:rPr>
              <w:instrText xml:space="preserve"> PAGEREF _Toc527631737 \h </w:instrText>
            </w:r>
            <w:r w:rsidR="00B576A9">
              <w:rPr>
                <w:noProof/>
                <w:webHidden/>
              </w:rPr>
            </w:r>
            <w:r w:rsidR="00B576A9">
              <w:rPr>
                <w:noProof/>
                <w:webHidden/>
              </w:rPr>
              <w:fldChar w:fldCharType="separate"/>
            </w:r>
            <w:r w:rsidR="00B576A9">
              <w:rPr>
                <w:noProof/>
                <w:webHidden/>
              </w:rPr>
              <w:t>2</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38" w:history="1">
            <w:r w:rsidR="00B576A9" w:rsidRPr="007336A2">
              <w:rPr>
                <w:rStyle w:val="a5"/>
                <w:noProof/>
              </w:rPr>
              <w:t>1.4</w:t>
            </w:r>
            <w:r w:rsidR="00B576A9" w:rsidRPr="007336A2">
              <w:rPr>
                <w:rStyle w:val="a5"/>
                <w:noProof/>
              </w:rPr>
              <w:t>参考资料</w:t>
            </w:r>
            <w:r w:rsidR="00B576A9">
              <w:rPr>
                <w:noProof/>
                <w:webHidden/>
              </w:rPr>
              <w:tab/>
            </w:r>
            <w:r w:rsidR="00B576A9">
              <w:rPr>
                <w:noProof/>
                <w:webHidden/>
              </w:rPr>
              <w:fldChar w:fldCharType="begin"/>
            </w:r>
            <w:r w:rsidR="00B576A9">
              <w:rPr>
                <w:noProof/>
                <w:webHidden/>
              </w:rPr>
              <w:instrText xml:space="preserve"> PAGEREF _Toc527631738 \h </w:instrText>
            </w:r>
            <w:r w:rsidR="00B576A9">
              <w:rPr>
                <w:noProof/>
                <w:webHidden/>
              </w:rPr>
            </w:r>
            <w:r w:rsidR="00B576A9">
              <w:rPr>
                <w:noProof/>
                <w:webHidden/>
              </w:rPr>
              <w:fldChar w:fldCharType="separate"/>
            </w:r>
            <w:r w:rsidR="00B576A9">
              <w:rPr>
                <w:noProof/>
                <w:webHidden/>
              </w:rPr>
              <w:t>3</w:t>
            </w:r>
            <w:r w:rsidR="00B576A9">
              <w:rPr>
                <w:noProof/>
                <w:webHidden/>
              </w:rPr>
              <w:fldChar w:fldCharType="end"/>
            </w:r>
          </w:hyperlink>
        </w:p>
        <w:p w:rsidR="00B576A9" w:rsidRDefault="00FE5118" w:rsidP="00DE2006">
          <w:pPr>
            <w:pStyle w:val="TOC1"/>
            <w:tabs>
              <w:tab w:val="right" w:leader="dot" w:pos="8296"/>
            </w:tabs>
            <w:spacing w:line="288" w:lineRule="auto"/>
            <w:rPr>
              <w:rFonts w:asciiTheme="minorHAnsi" w:eastAsiaTheme="minorEastAsia" w:hAnsiTheme="minorHAnsi" w:cstheme="minorBidi"/>
              <w:noProof/>
              <w:szCs w:val="22"/>
            </w:rPr>
          </w:pPr>
          <w:hyperlink w:anchor="_Toc527631739" w:history="1">
            <w:r w:rsidR="00B576A9" w:rsidRPr="007336A2">
              <w:rPr>
                <w:rStyle w:val="a5"/>
                <w:noProof/>
              </w:rPr>
              <w:t>2</w:t>
            </w:r>
            <w:r w:rsidR="00B576A9" w:rsidRPr="007336A2">
              <w:rPr>
                <w:rStyle w:val="a5"/>
                <w:noProof/>
              </w:rPr>
              <w:t>任务概述</w:t>
            </w:r>
            <w:r w:rsidR="00B576A9">
              <w:rPr>
                <w:noProof/>
                <w:webHidden/>
              </w:rPr>
              <w:tab/>
            </w:r>
            <w:r w:rsidR="00B576A9">
              <w:rPr>
                <w:noProof/>
                <w:webHidden/>
              </w:rPr>
              <w:fldChar w:fldCharType="begin"/>
            </w:r>
            <w:r w:rsidR="00B576A9">
              <w:rPr>
                <w:noProof/>
                <w:webHidden/>
              </w:rPr>
              <w:instrText xml:space="preserve"> PAGEREF _Toc527631739 \h </w:instrText>
            </w:r>
            <w:r w:rsidR="00B576A9">
              <w:rPr>
                <w:noProof/>
                <w:webHidden/>
              </w:rPr>
            </w:r>
            <w:r w:rsidR="00B576A9">
              <w:rPr>
                <w:noProof/>
                <w:webHidden/>
              </w:rPr>
              <w:fldChar w:fldCharType="separate"/>
            </w:r>
            <w:r w:rsidR="00B576A9">
              <w:rPr>
                <w:noProof/>
                <w:webHidden/>
              </w:rPr>
              <w:t>3</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40" w:history="1">
            <w:r w:rsidR="00B576A9" w:rsidRPr="007336A2">
              <w:rPr>
                <w:rStyle w:val="a5"/>
                <w:noProof/>
              </w:rPr>
              <w:t>2.1</w:t>
            </w:r>
            <w:r w:rsidR="00B576A9" w:rsidRPr="007336A2">
              <w:rPr>
                <w:rStyle w:val="a5"/>
                <w:noProof/>
              </w:rPr>
              <w:t>目标</w:t>
            </w:r>
            <w:r w:rsidR="00B576A9">
              <w:rPr>
                <w:noProof/>
                <w:webHidden/>
              </w:rPr>
              <w:tab/>
            </w:r>
            <w:r w:rsidR="00B576A9">
              <w:rPr>
                <w:noProof/>
                <w:webHidden/>
              </w:rPr>
              <w:fldChar w:fldCharType="begin"/>
            </w:r>
            <w:r w:rsidR="00B576A9">
              <w:rPr>
                <w:noProof/>
                <w:webHidden/>
              </w:rPr>
              <w:instrText xml:space="preserve"> PAGEREF _Toc527631740 \h </w:instrText>
            </w:r>
            <w:r w:rsidR="00B576A9">
              <w:rPr>
                <w:noProof/>
                <w:webHidden/>
              </w:rPr>
            </w:r>
            <w:r w:rsidR="00B576A9">
              <w:rPr>
                <w:noProof/>
                <w:webHidden/>
              </w:rPr>
              <w:fldChar w:fldCharType="separate"/>
            </w:r>
            <w:r w:rsidR="00B576A9">
              <w:rPr>
                <w:noProof/>
                <w:webHidden/>
              </w:rPr>
              <w:t>3</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41" w:history="1">
            <w:r w:rsidR="00B576A9" w:rsidRPr="007336A2">
              <w:rPr>
                <w:rStyle w:val="a5"/>
                <w:noProof/>
              </w:rPr>
              <w:t>2.2</w:t>
            </w:r>
            <w:r w:rsidR="00B576A9" w:rsidRPr="007336A2">
              <w:rPr>
                <w:rStyle w:val="a5"/>
                <w:noProof/>
              </w:rPr>
              <w:t>用户的特点</w:t>
            </w:r>
            <w:r w:rsidR="00B576A9">
              <w:rPr>
                <w:noProof/>
                <w:webHidden/>
              </w:rPr>
              <w:tab/>
            </w:r>
            <w:r w:rsidR="00B576A9">
              <w:rPr>
                <w:noProof/>
                <w:webHidden/>
              </w:rPr>
              <w:fldChar w:fldCharType="begin"/>
            </w:r>
            <w:r w:rsidR="00B576A9">
              <w:rPr>
                <w:noProof/>
                <w:webHidden/>
              </w:rPr>
              <w:instrText xml:space="preserve"> PAGEREF _Toc527631741 \h </w:instrText>
            </w:r>
            <w:r w:rsidR="00B576A9">
              <w:rPr>
                <w:noProof/>
                <w:webHidden/>
              </w:rPr>
            </w:r>
            <w:r w:rsidR="00B576A9">
              <w:rPr>
                <w:noProof/>
                <w:webHidden/>
              </w:rPr>
              <w:fldChar w:fldCharType="separate"/>
            </w:r>
            <w:r w:rsidR="00B576A9">
              <w:rPr>
                <w:noProof/>
                <w:webHidden/>
              </w:rPr>
              <w:t>3</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42" w:history="1">
            <w:r w:rsidR="00B576A9" w:rsidRPr="007336A2">
              <w:rPr>
                <w:rStyle w:val="a5"/>
                <w:noProof/>
              </w:rPr>
              <w:t>2.3</w:t>
            </w:r>
            <w:r w:rsidR="00B576A9" w:rsidRPr="007336A2">
              <w:rPr>
                <w:rStyle w:val="a5"/>
                <w:noProof/>
              </w:rPr>
              <w:t>假定和约束</w:t>
            </w:r>
            <w:r w:rsidR="00B576A9">
              <w:rPr>
                <w:noProof/>
                <w:webHidden/>
              </w:rPr>
              <w:tab/>
            </w:r>
            <w:r w:rsidR="00B576A9">
              <w:rPr>
                <w:noProof/>
                <w:webHidden/>
              </w:rPr>
              <w:fldChar w:fldCharType="begin"/>
            </w:r>
            <w:r w:rsidR="00B576A9">
              <w:rPr>
                <w:noProof/>
                <w:webHidden/>
              </w:rPr>
              <w:instrText xml:space="preserve"> PAGEREF _Toc527631742 \h </w:instrText>
            </w:r>
            <w:r w:rsidR="00B576A9">
              <w:rPr>
                <w:noProof/>
                <w:webHidden/>
              </w:rPr>
            </w:r>
            <w:r w:rsidR="00B576A9">
              <w:rPr>
                <w:noProof/>
                <w:webHidden/>
              </w:rPr>
              <w:fldChar w:fldCharType="separate"/>
            </w:r>
            <w:r w:rsidR="00B576A9">
              <w:rPr>
                <w:noProof/>
                <w:webHidden/>
              </w:rPr>
              <w:t>4</w:t>
            </w:r>
            <w:r w:rsidR="00B576A9">
              <w:rPr>
                <w:noProof/>
                <w:webHidden/>
              </w:rPr>
              <w:fldChar w:fldCharType="end"/>
            </w:r>
          </w:hyperlink>
        </w:p>
        <w:p w:rsidR="00B576A9" w:rsidRDefault="00FE5118" w:rsidP="00DE2006">
          <w:pPr>
            <w:pStyle w:val="TOC1"/>
            <w:tabs>
              <w:tab w:val="right" w:leader="dot" w:pos="8296"/>
            </w:tabs>
            <w:spacing w:line="288" w:lineRule="auto"/>
            <w:rPr>
              <w:rFonts w:asciiTheme="minorHAnsi" w:eastAsiaTheme="minorEastAsia" w:hAnsiTheme="minorHAnsi" w:cstheme="minorBidi"/>
              <w:noProof/>
              <w:szCs w:val="22"/>
            </w:rPr>
          </w:pPr>
          <w:hyperlink w:anchor="_Toc527631743" w:history="1">
            <w:r w:rsidR="00B576A9" w:rsidRPr="007336A2">
              <w:rPr>
                <w:rStyle w:val="a5"/>
                <w:noProof/>
              </w:rPr>
              <w:t>3</w:t>
            </w:r>
            <w:r w:rsidR="00B576A9" w:rsidRPr="007336A2">
              <w:rPr>
                <w:rStyle w:val="a5"/>
                <w:noProof/>
              </w:rPr>
              <w:t>需求规定</w:t>
            </w:r>
            <w:r w:rsidR="00B576A9">
              <w:rPr>
                <w:noProof/>
                <w:webHidden/>
              </w:rPr>
              <w:tab/>
            </w:r>
            <w:r w:rsidR="00B576A9">
              <w:rPr>
                <w:noProof/>
                <w:webHidden/>
              </w:rPr>
              <w:fldChar w:fldCharType="begin"/>
            </w:r>
            <w:r w:rsidR="00B576A9">
              <w:rPr>
                <w:noProof/>
                <w:webHidden/>
              </w:rPr>
              <w:instrText xml:space="preserve"> PAGEREF _Toc527631743 \h </w:instrText>
            </w:r>
            <w:r w:rsidR="00B576A9">
              <w:rPr>
                <w:noProof/>
                <w:webHidden/>
              </w:rPr>
            </w:r>
            <w:r w:rsidR="00B576A9">
              <w:rPr>
                <w:noProof/>
                <w:webHidden/>
              </w:rPr>
              <w:fldChar w:fldCharType="separate"/>
            </w:r>
            <w:r w:rsidR="00B576A9">
              <w:rPr>
                <w:noProof/>
                <w:webHidden/>
              </w:rPr>
              <w:t>4</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44" w:history="1">
            <w:r w:rsidR="00B576A9" w:rsidRPr="007336A2">
              <w:rPr>
                <w:rStyle w:val="a5"/>
                <w:noProof/>
              </w:rPr>
              <w:t>3.1</w:t>
            </w:r>
            <w:r w:rsidR="00B576A9" w:rsidRPr="007336A2">
              <w:rPr>
                <w:rStyle w:val="a5"/>
                <w:noProof/>
              </w:rPr>
              <w:t>对功能的规定</w:t>
            </w:r>
            <w:r w:rsidR="00B576A9">
              <w:rPr>
                <w:noProof/>
                <w:webHidden/>
              </w:rPr>
              <w:tab/>
            </w:r>
            <w:r w:rsidR="00B576A9">
              <w:rPr>
                <w:noProof/>
                <w:webHidden/>
              </w:rPr>
              <w:fldChar w:fldCharType="begin"/>
            </w:r>
            <w:r w:rsidR="00B576A9">
              <w:rPr>
                <w:noProof/>
                <w:webHidden/>
              </w:rPr>
              <w:instrText xml:space="preserve"> PAGEREF _Toc527631744 \h </w:instrText>
            </w:r>
            <w:r w:rsidR="00B576A9">
              <w:rPr>
                <w:noProof/>
                <w:webHidden/>
              </w:rPr>
            </w:r>
            <w:r w:rsidR="00B576A9">
              <w:rPr>
                <w:noProof/>
                <w:webHidden/>
              </w:rPr>
              <w:fldChar w:fldCharType="separate"/>
            </w:r>
            <w:r w:rsidR="00B576A9">
              <w:rPr>
                <w:noProof/>
                <w:webHidden/>
              </w:rPr>
              <w:t>4</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45" w:history="1">
            <w:r w:rsidR="00B576A9" w:rsidRPr="007336A2">
              <w:rPr>
                <w:rStyle w:val="a5"/>
                <w:noProof/>
              </w:rPr>
              <w:t>1</w:t>
            </w:r>
            <w:r w:rsidR="00B576A9" w:rsidRPr="007336A2">
              <w:rPr>
                <w:rStyle w:val="a5"/>
                <w:noProof/>
              </w:rPr>
              <w:t>、用户信息管理</w:t>
            </w:r>
            <w:r w:rsidR="00B576A9">
              <w:rPr>
                <w:noProof/>
                <w:webHidden/>
              </w:rPr>
              <w:tab/>
            </w:r>
            <w:r w:rsidR="00B576A9">
              <w:rPr>
                <w:noProof/>
                <w:webHidden/>
              </w:rPr>
              <w:fldChar w:fldCharType="begin"/>
            </w:r>
            <w:r w:rsidR="00B576A9">
              <w:rPr>
                <w:noProof/>
                <w:webHidden/>
              </w:rPr>
              <w:instrText xml:space="preserve"> PAGEREF _Toc527631745 \h </w:instrText>
            </w:r>
            <w:r w:rsidR="00B576A9">
              <w:rPr>
                <w:noProof/>
                <w:webHidden/>
              </w:rPr>
            </w:r>
            <w:r w:rsidR="00B576A9">
              <w:rPr>
                <w:noProof/>
                <w:webHidden/>
              </w:rPr>
              <w:fldChar w:fldCharType="separate"/>
            </w:r>
            <w:r w:rsidR="00B576A9">
              <w:rPr>
                <w:noProof/>
                <w:webHidden/>
              </w:rPr>
              <w:t>4</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46" w:history="1">
            <w:r w:rsidR="00B576A9" w:rsidRPr="007336A2">
              <w:rPr>
                <w:rStyle w:val="a5"/>
                <w:noProof/>
              </w:rPr>
              <w:t>2</w:t>
            </w:r>
            <w:r w:rsidR="00B576A9" w:rsidRPr="007336A2">
              <w:rPr>
                <w:rStyle w:val="a5"/>
                <w:noProof/>
              </w:rPr>
              <w:t>、文件管理</w:t>
            </w:r>
            <w:r w:rsidR="00B576A9">
              <w:rPr>
                <w:noProof/>
                <w:webHidden/>
              </w:rPr>
              <w:tab/>
            </w:r>
            <w:r w:rsidR="00B576A9">
              <w:rPr>
                <w:noProof/>
                <w:webHidden/>
              </w:rPr>
              <w:fldChar w:fldCharType="begin"/>
            </w:r>
            <w:r w:rsidR="00B576A9">
              <w:rPr>
                <w:noProof/>
                <w:webHidden/>
              </w:rPr>
              <w:instrText xml:space="preserve"> PAGEREF _Toc527631746 \h </w:instrText>
            </w:r>
            <w:r w:rsidR="00B576A9">
              <w:rPr>
                <w:noProof/>
                <w:webHidden/>
              </w:rPr>
            </w:r>
            <w:r w:rsidR="00B576A9">
              <w:rPr>
                <w:noProof/>
                <w:webHidden/>
              </w:rPr>
              <w:fldChar w:fldCharType="separate"/>
            </w:r>
            <w:r w:rsidR="00B576A9">
              <w:rPr>
                <w:noProof/>
                <w:webHidden/>
              </w:rPr>
              <w:t>5</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47" w:history="1">
            <w:r w:rsidR="00B576A9" w:rsidRPr="007336A2">
              <w:rPr>
                <w:rStyle w:val="a5"/>
                <w:noProof/>
              </w:rPr>
              <w:t>3</w:t>
            </w:r>
            <w:r w:rsidR="00B576A9" w:rsidRPr="007336A2">
              <w:rPr>
                <w:rStyle w:val="a5"/>
                <w:noProof/>
              </w:rPr>
              <w:t>、审阅</w:t>
            </w:r>
            <w:r w:rsidR="00B576A9">
              <w:rPr>
                <w:noProof/>
                <w:webHidden/>
              </w:rPr>
              <w:tab/>
            </w:r>
            <w:r w:rsidR="00B576A9">
              <w:rPr>
                <w:noProof/>
                <w:webHidden/>
              </w:rPr>
              <w:fldChar w:fldCharType="begin"/>
            </w:r>
            <w:r w:rsidR="00B576A9">
              <w:rPr>
                <w:noProof/>
                <w:webHidden/>
              </w:rPr>
              <w:instrText xml:space="preserve"> PAGEREF _Toc527631747 \h </w:instrText>
            </w:r>
            <w:r w:rsidR="00B576A9">
              <w:rPr>
                <w:noProof/>
                <w:webHidden/>
              </w:rPr>
            </w:r>
            <w:r w:rsidR="00B576A9">
              <w:rPr>
                <w:noProof/>
                <w:webHidden/>
              </w:rPr>
              <w:fldChar w:fldCharType="separate"/>
            </w:r>
            <w:r w:rsidR="00B576A9">
              <w:rPr>
                <w:noProof/>
                <w:webHidden/>
              </w:rPr>
              <w:t>5</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48" w:history="1">
            <w:r w:rsidR="00B576A9" w:rsidRPr="007336A2">
              <w:rPr>
                <w:rStyle w:val="a5"/>
                <w:noProof/>
              </w:rPr>
              <w:t>4</w:t>
            </w:r>
            <w:r w:rsidR="00B576A9" w:rsidRPr="007336A2">
              <w:rPr>
                <w:rStyle w:val="a5"/>
                <w:noProof/>
              </w:rPr>
              <w:t>、分享</w:t>
            </w:r>
            <w:r w:rsidR="00B576A9">
              <w:rPr>
                <w:noProof/>
                <w:webHidden/>
              </w:rPr>
              <w:tab/>
            </w:r>
            <w:r w:rsidR="00B576A9">
              <w:rPr>
                <w:noProof/>
                <w:webHidden/>
              </w:rPr>
              <w:fldChar w:fldCharType="begin"/>
            </w:r>
            <w:r w:rsidR="00B576A9">
              <w:rPr>
                <w:noProof/>
                <w:webHidden/>
              </w:rPr>
              <w:instrText xml:space="preserve"> PAGEREF _Toc527631748 \h </w:instrText>
            </w:r>
            <w:r w:rsidR="00B576A9">
              <w:rPr>
                <w:noProof/>
                <w:webHidden/>
              </w:rPr>
            </w:r>
            <w:r w:rsidR="00B576A9">
              <w:rPr>
                <w:noProof/>
                <w:webHidden/>
              </w:rPr>
              <w:fldChar w:fldCharType="separate"/>
            </w:r>
            <w:r w:rsidR="00B576A9">
              <w:rPr>
                <w:noProof/>
                <w:webHidden/>
              </w:rPr>
              <w:t>6</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49" w:history="1">
            <w:r w:rsidR="00B576A9" w:rsidRPr="007336A2">
              <w:rPr>
                <w:rStyle w:val="a5"/>
                <w:noProof/>
              </w:rPr>
              <w:t xml:space="preserve">3.1.1 </w:t>
            </w:r>
            <w:r w:rsidR="00B576A9" w:rsidRPr="007336A2">
              <w:rPr>
                <w:rStyle w:val="a5"/>
                <w:noProof/>
              </w:rPr>
              <w:t>确定参与者</w:t>
            </w:r>
            <w:r w:rsidR="00B576A9">
              <w:rPr>
                <w:noProof/>
                <w:webHidden/>
              </w:rPr>
              <w:tab/>
            </w:r>
            <w:r w:rsidR="00B576A9">
              <w:rPr>
                <w:noProof/>
                <w:webHidden/>
              </w:rPr>
              <w:fldChar w:fldCharType="begin"/>
            </w:r>
            <w:r w:rsidR="00B576A9">
              <w:rPr>
                <w:noProof/>
                <w:webHidden/>
              </w:rPr>
              <w:instrText xml:space="preserve"> PAGEREF _Toc527631749 \h </w:instrText>
            </w:r>
            <w:r w:rsidR="00B576A9">
              <w:rPr>
                <w:noProof/>
                <w:webHidden/>
              </w:rPr>
            </w:r>
            <w:r w:rsidR="00B576A9">
              <w:rPr>
                <w:noProof/>
                <w:webHidden/>
              </w:rPr>
              <w:fldChar w:fldCharType="separate"/>
            </w:r>
            <w:r w:rsidR="00B576A9">
              <w:rPr>
                <w:noProof/>
                <w:webHidden/>
              </w:rPr>
              <w:t>6</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50" w:history="1">
            <w:r w:rsidR="00B576A9" w:rsidRPr="007336A2">
              <w:rPr>
                <w:rStyle w:val="a5"/>
                <w:noProof/>
              </w:rPr>
              <w:t xml:space="preserve">3.1.2 </w:t>
            </w:r>
            <w:r w:rsidR="00B576A9" w:rsidRPr="007336A2">
              <w:rPr>
                <w:rStyle w:val="a5"/>
                <w:noProof/>
              </w:rPr>
              <w:t>确定用例</w:t>
            </w:r>
            <w:r w:rsidR="00B576A9">
              <w:rPr>
                <w:noProof/>
                <w:webHidden/>
              </w:rPr>
              <w:tab/>
            </w:r>
            <w:r w:rsidR="00B576A9">
              <w:rPr>
                <w:noProof/>
                <w:webHidden/>
              </w:rPr>
              <w:fldChar w:fldCharType="begin"/>
            </w:r>
            <w:r w:rsidR="00B576A9">
              <w:rPr>
                <w:noProof/>
                <w:webHidden/>
              </w:rPr>
              <w:instrText xml:space="preserve"> PAGEREF _Toc527631750 \h </w:instrText>
            </w:r>
            <w:r w:rsidR="00B576A9">
              <w:rPr>
                <w:noProof/>
                <w:webHidden/>
              </w:rPr>
            </w:r>
            <w:r w:rsidR="00B576A9">
              <w:rPr>
                <w:noProof/>
                <w:webHidden/>
              </w:rPr>
              <w:fldChar w:fldCharType="separate"/>
            </w:r>
            <w:r w:rsidR="00B576A9">
              <w:rPr>
                <w:noProof/>
                <w:webHidden/>
              </w:rPr>
              <w:t>7</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51" w:history="1">
            <w:r w:rsidR="00B576A9" w:rsidRPr="007336A2">
              <w:rPr>
                <w:rStyle w:val="a5"/>
                <w:noProof/>
              </w:rPr>
              <w:t xml:space="preserve">3.1.3 </w:t>
            </w:r>
            <w:r w:rsidR="00B576A9" w:rsidRPr="007336A2">
              <w:rPr>
                <w:rStyle w:val="a5"/>
                <w:noProof/>
              </w:rPr>
              <w:t>用例说明</w:t>
            </w:r>
            <w:r w:rsidR="00B576A9">
              <w:rPr>
                <w:noProof/>
                <w:webHidden/>
              </w:rPr>
              <w:tab/>
            </w:r>
            <w:r w:rsidR="00B576A9">
              <w:rPr>
                <w:noProof/>
                <w:webHidden/>
              </w:rPr>
              <w:fldChar w:fldCharType="begin"/>
            </w:r>
            <w:r w:rsidR="00B576A9">
              <w:rPr>
                <w:noProof/>
                <w:webHidden/>
              </w:rPr>
              <w:instrText xml:space="preserve"> PAGEREF _Toc527631751 \h </w:instrText>
            </w:r>
            <w:r w:rsidR="00B576A9">
              <w:rPr>
                <w:noProof/>
                <w:webHidden/>
              </w:rPr>
            </w:r>
            <w:r w:rsidR="00B576A9">
              <w:rPr>
                <w:noProof/>
                <w:webHidden/>
              </w:rPr>
              <w:fldChar w:fldCharType="separate"/>
            </w:r>
            <w:r w:rsidR="00B576A9">
              <w:rPr>
                <w:noProof/>
                <w:webHidden/>
              </w:rPr>
              <w:t>7</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52" w:history="1">
            <w:r w:rsidR="00B576A9" w:rsidRPr="007336A2">
              <w:rPr>
                <w:rStyle w:val="a5"/>
                <w:noProof/>
              </w:rPr>
              <w:t>3.2</w:t>
            </w:r>
            <w:r w:rsidR="00B576A9" w:rsidRPr="007336A2">
              <w:rPr>
                <w:rStyle w:val="a5"/>
                <w:noProof/>
              </w:rPr>
              <w:t>对性能的规定</w:t>
            </w:r>
            <w:r w:rsidR="00B576A9">
              <w:rPr>
                <w:noProof/>
                <w:webHidden/>
              </w:rPr>
              <w:tab/>
            </w:r>
            <w:r w:rsidR="00B576A9">
              <w:rPr>
                <w:noProof/>
                <w:webHidden/>
              </w:rPr>
              <w:fldChar w:fldCharType="begin"/>
            </w:r>
            <w:r w:rsidR="00B576A9">
              <w:rPr>
                <w:noProof/>
                <w:webHidden/>
              </w:rPr>
              <w:instrText xml:space="preserve"> PAGEREF _Toc527631752 \h </w:instrText>
            </w:r>
            <w:r w:rsidR="00B576A9">
              <w:rPr>
                <w:noProof/>
                <w:webHidden/>
              </w:rPr>
            </w:r>
            <w:r w:rsidR="00B576A9">
              <w:rPr>
                <w:noProof/>
                <w:webHidden/>
              </w:rPr>
              <w:fldChar w:fldCharType="separate"/>
            </w:r>
            <w:r w:rsidR="00B576A9">
              <w:rPr>
                <w:noProof/>
                <w:webHidden/>
              </w:rPr>
              <w:t>19</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53" w:history="1">
            <w:r w:rsidR="00B576A9" w:rsidRPr="007336A2">
              <w:rPr>
                <w:rStyle w:val="a5"/>
                <w:noProof/>
              </w:rPr>
              <w:t>3.2.1</w:t>
            </w:r>
            <w:r w:rsidR="00B576A9" w:rsidRPr="007336A2">
              <w:rPr>
                <w:rStyle w:val="a5"/>
                <w:noProof/>
              </w:rPr>
              <w:t>精度</w:t>
            </w:r>
            <w:r w:rsidR="00B576A9">
              <w:rPr>
                <w:noProof/>
                <w:webHidden/>
              </w:rPr>
              <w:tab/>
            </w:r>
            <w:r w:rsidR="00B576A9">
              <w:rPr>
                <w:noProof/>
                <w:webHidden/>
              </w:rPr>
              <w:fldChar w:fldCharType="begin"/>
            </w:r>
            <w:r w:rsidR="00B576A9">
              <w:rPr>
                <w:noProof/>
                <w:webHidden/>
              </w:rPr>
              <w:instrText xml:space="preserve"> PAGEREF _Toc527631753 \h </w:instrText>
            </w:r>
            <w:r w:rsidR="00B576A9">
              <w:rPr>
                <w:noProof/>
                <w:webHidden/>
              </w:rPr>
            </w:r>
            <w:r w:rsidR="00B576A9">
              <w:rPr>
                <w:noProof/>
                <w:webHidden/>
              </w:rPr>
              <w:fldChar w:fldCharType="separate"/>
            </w:r>
            <w:r w:rsidR="00B576A9">
              <w:rPr>
                <w:noProof/>
                <w:webHidden/>
              </w:rPr>
              <w:t>19</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54" w:history="1">
            <w:r w:rsidR="00B576A9" w:rsidRPr="007336A2">
              <w:rPr>
                <w:rStyle w:val="a5"/>
                <w:noProof/>
              </w:rPr>
              <w:t>3.2.2</w:t>
            </w:r>
            <w:r w:rsidR="00B576A9" w:rsidRPr="007336A2">
              <w:rPr>
                <w:rStyle w:val="a5"/>
                <w:noProof/>
              </w:rPr>
              <w:t>时间特性要求</w:t>
            </w:r>
            <w:r w:rsidR="00B576A9">
              <w:rPr>
                <w:noProof/>
                <w:webHidden/>
              </w:rPr>
              <w:tab/>
            </w:r>
            <w:r w:rsidR="00B576A9">
              <w:rPr>
                <w:noProof/>
                <w:webHidden/>
              </w:rPr>
              <w:fldChar w:fldCharType="begin"/>
            </w:r>
            <w:r w:rsidR="00B576A9">
              <w:rPr>
                <w:noProof/>
                <w:webHidden/>
              </w:rPr>
              <w:instrText xml:space="preserve"> PAGEREF _Toc527631754 \h </w:instrText>
            </w:r>
            <w:r w:rsidR="00B576A9">
              <w:rPr>
                <w:noProof/>
                <w:webHidden/>
              </w:rPr>
            </w:r>
            <w:r w:rsidR="00B576A9">
              <w:rPr>
                <w:noProof/>
                <w:webHidden/>
              </w:rPr>
              <w:fldChar w:fldCharType="separate"/>
            </w:r>
            <w:r w:rsidR="00B576A9">
              <w:rPr>
                <w:noProof/>
                <w:webHidden/>
              </w:rPr>
              <w:t>19</w:t>
            </w:r>
            <w:r w:rsidR="00B576A9">
              <w:rPr>
                <w:noProof/>
                <w:webHidden/>
              </w:rPr>
              <w:fldChar w:fldCharType="end"/>
            </w:r>
          </w:hyperlink>
        </w:p>
        <w:p w:rsidR="00B576A9" w:rsidRDefault="00FE5118" w:rsidP="00DE2006">
          <w:pPr>
            <w:pStyle w:val="TOC3"/>
            <w:tabs>
              <w:tab w:val="right" w:leader="dot" w:pos="8296"/>
            </w:tabs>
            <w:spacing w:line="288" w:lineRule="auto"/>
            <w:rPr>
              <w:rFonts w:asciiTheme="minorHAnsi" w:eastAsiaTheme="minorEastAsia" w:hAnsiTheme="minorHAnsi" w:cstheme="minorBidi"/>
              <w:noProof/>
              <w:szCs w:val="22"/>
            </w:rPr>
          </w:pPr>
          <w:hyperlink w:anchor="_Toc527631755" w:history="1">
            <w:r w:rsidR="00B576A9" w:rsidRPr="007336A2">
              <w:rPr>
                <w:rStyle w:val="a5"/>
                <w:noProof/>
              </w:rPr>
              <w:t>3.2.3</w:t>
            </w:r>
            <w:r w:rsidR="00B576A9" w:rsidRPr="007336A2">
              <w:rPr>
                <w:rStyle w:val="a5"/>
                <w:noProof/>
              </w:rPr>
              <w:t>灵活性</w:t>
            </w:r>
            <w:r w:rsidR="00B576A9">
              <w:rPr>
                <w:noProof/>
                <w:webHidden/>
              </w:rPr>
              <w:tab/>
            </w:r>
            <w:r w:rsidR="00B576A9">
              <w:rPr>
                <w:noProof/>
                <w:webHidden/>
              </w:rPr>
              <w:fldChar w:fldCharType="begin"/>
            </w:r>
            <w:r w:rsidR="00B576A9">
              <w:rPr>
                <w:noProof/>
                <w:webHidden/>
              </w:rPr>
              <w:instrText xml:space="preserve"> PAGEREF _Toc527631755 \h </w:instrText>
            </w:r>
            <w:r w:rsidR="00B576A9">
              <w:rPr>
                <w:noProof/>
                <w:webHidden/>
              </w:rPr>
            </w:r>
            <w:r w:rsidR="00B576A9">
              <w:rPr>
                <w:noProof/>
                <w:webHidden/>
              </w:rPr>
              <w:fldChar w:fldCharType="separate"/>
            </w:r>
            <w:r w:rsidR="00B576A9">
              <w:rPr>
                <w:noProof/>
                <w:webHidden/>
              </w:rPr>
              <w:t>20</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56" w:history="1">
            <w:r w:rsidR="00B576A9" w:rsidRPr="007336A2">
              <w:rPr>
                <w:rStyle w:val="a5"/>
                <w:noProof/>
              </w:rPr>
              <w:t>3.3</w:t>
            </w:r>
            <w:r w:rsidR="00B576A9" w:rsidRPr="007336A2">
              <w:rPr>
                <w:rStyle w:val="a5"/>
                <w:noProof/>
              </w:rPr>
              <w:t>输入输出要求</w:t>
            </w:r>
            <w:r w:rsidR="00B576A9">
              <w:rPr>
                <w:noProof/>
                <w:webHidden/>
              </w:rPr>
              <w:tab/>
            </w:r>
            <w:r w:rsidR="00B576A9">
              <w:rPr>
                <w:noProof/>
                <w:webHidden/>
              </w:rPr>
              <w:fldChar w:fldCharType="begin"/>
            </w:r>
            <w:r w:rsidR="00B576A9">
              <w:rPr>
                <w:noProof/>
                <w:webHidden/>
              </w:rPr>
              <w:instrText xml:space="preserve"> PAGEREF _Toc527631756 \h </w:instrText>
            </w:r>
            <w:r w:rsidR="00B576A9">
              <w:rPr>
                <w:noProof/>
                <w:webHidden/>
              </w:rPr>
            </w:r>
            <w:r w:rsidR="00B576A9">
              <w:rPr>
                <w:noProof/>
                <w:webHidden/>
              </w:rPr>
              <w:fldChar w:fldCharType="separate"/>
            </w:r>
            <w:r w:rsidR="00B576A9">
              <w:rPr>
                <w:noProof/>
                <w:webHidden/>
              </w:rPr>
              <w:t>20</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57" w:history="1">
            <w:r w:rsidR="00B576A9" w:rsidRPr="007336A2">
              <w:rPr>
                <w:rStyle w:val="a5"/>
                <w:noProof/>
              </w:rPr>
              <w:t>3.4</w:t>
            </w:r>
            <w:r w:rsidR="00B576A9" w:rsidRPr="007336A2">
              <w:rPr>
                <w:rStyle w:val="a5"/>
                <w:noProof/>
              </w:rPr>
              <w:t>数据管理能力要求</w:t>
            </w:r>
            <w:r w:rsidR="00B576A9">
              <w:rPr>
                <w:noProof/>
                <w:webHidden/>
              </w:rPr>
              <w:tab/>
            </w:r>
            <w:r w:rsidR="00B576A9">
              <w:rPr>
                <w:noProof/>
                <w:webHidden/>
              </w:rPr>
              <w:fldChar w:fldCharType="begin"/>
            </w:r>
            <w:r w:rsidR="00B576A9">
              <w:rPr>
                <w:noProof/>
                <w:webHidden/>
              </w:rPr>
              <w:instrText xml:space="preserve"> PAGEREF _Toc527631757 \h </w:instrText>
            </w:r>
            <w:r w:rsidR="00B576A9">
              <w:rPr>
                <w:noProof/>
                <w:webHidden/>
              </w:rPr>
            </w:r>
            <w:r w:rsidR="00B576A9">
              <w:rPr>
                <w:noProof/>
                <w:webHidden/>
              </w:rPr>
              <w:fldChar w:fldCharType="separate"/>
            </w:r>
            <w:r w:rsidR="00B576A9">
              <w:rPr>
                <w:noProof/>
                <w:webHidden/>
              </w:rPr>
              <w:t>20</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58" w:history="1">
            <w:r w:rsidR="00B576A9" w:rsidRPr="007336A2">
              <w:rPr>
                <w:rStyle w:val="a5"/>
                <w:noProof/>
              </w:rPr>
              <w:t>3.5</w:t>
            </w:r>
            <w:r w:rsidR="00B576A9" w:rsidRPr="007336A2">
              <w:rPr>
                <w:rStyle w:val="a5"/>
                <w:noProof/>
              </w:rPr>
              <w:t>故障处理要求</w:t>
            </w:r>
            <w:r w:rsidR="00B576A9">
              <w:rPr>
                <w:noProof/>
                <w:webHidden/>
              </w:rPr>
              <w:tab/>
            </w:r>
            <w:r w:rsidR="00B576A9">
              <w:rPr>
                <w:noProof/>
                <w:webHidden/>
              </w:rPr>
              <w:fldChar w:fldCharType="begin"/>
            </w:r>
            <w:r w:rsidR="00B576A9">
              <w:rPr>
                <w:noProof/>
                <w:webHidden/>
              </w:rPr>
              <w:instrText xml:space="preserve"> PAGEREF _Toc527631758 \h </w:instrText>
            </w:r>
            <w:r w:rsidR="00B576A9">
              <w:rPr>
                <w:noProof/>
                <w:webHidden/>
              </w:rPr>
            </w:r>
            <w:r w:rsidR="00B576A9">
              <w:rPr>
                <w:noProof/>
                <w:webHidden/>
              </w:rPr>
              <w:fldChar w:fldCharType="separate"/>
            </w:r>
            <w:r w:rsidR="00B576A9">
              <w:rPr>
                <w:noProof/>
                <w:webHidden/>
              </w:rPr>
              <w:t>20</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59" w:history="1">
            <w:r w:rsidR="00B576A9" w:rsidRPr="007336A2">
              <w:rPr>
                <w:rStyle w:val="a5"/>
                <w:noProof/>
              </w:rPr>
              <w:t>3.6</w:t>
            </w:r>
            <w:r w:rsidR="00B576A9" w:rsidRPr="007336A2">
              <w:rPr>
                <w:rStyle w:val="a5"/>
                <w:noProof/>
              </w:rPr>
              <w:t>其他专门要求</w:t>
            </w:r>
            <w:r w:rsidR="00B576A9">
              <w:rPr>
                <w:noProof/>
                <w:webHidden/>
              </w:rPr>
              <w:tab/>
            </w:r>
            <w:r w:rsidR="00B576A9">
              <w:rPr>
                <w:noProof/>
                <w:webHidden/>
              </w:rPr>
              <w:fldChar w:fldCharType="begin"/>
            </w:r>
            <w:r w:rsidR="00B576A9">
              <w:rPr>
                <w:noProof/>
                <w:webHidden/>
              </w:rPr>
              <w:instrText xml:space="preserve"> PAGEREF _Toc527631759 \h </w:instrText>
            </w:r>
            <w:r w:rsidR="00B576A9">
              <w:rPr>
                <w:noProof/>
                <w:webHidden/>
              </w:rPr>
            </w:r>
            <w:r w:rsidR="00B576A9">
              <w:rPr>
                <w:noProof/>
                <w:webHidden/>
              </w:rPr>
              <w:fldChar w:fldCharType="separate"/>
            </w:r>
            <w:r w:rsidR="00B576A9">
              <w:rPr>
                <w:noProof/>
                <w:webHidden/>
              </w:rPr>
              <w:t>20</w:t>
            </w:r>
            <w:r w:rsidR="00B576A9">
              <w:rPr>
                <w:noProof/>
                <w:webHidden/>
              </w:rPr>
              <w:fldChar w:fldCharType="end"/>
            </w:r>
          </w:hyperlink>
        </w:p>
        <w:p w:rsidR="00B576A9" w:rsidRDefault="00FE5118" w:rsidP="00DE2006">
          <w:pPr>
            <w:pStyle w:val="TOC1"/>
            <w:tabs>
              <w:tab w:val="right" w:leader="dot" w:pos="8296"/>
            </w:tabs>
            <w:spacing w:line="288" w:lineRule="auto"/>
            <w:rPr>
              <w:rFonts w:asciiTheme="minorHAnsi" w:eastAsiaTheme="minorEastAsia" w:hAnsiTheme="minorHAnsi" w:cstheme="minorBidi"/>
              <w:noProof/>
              <w:szCs w:val="22"/>
            </w:rPr>
          </w:pPr>
          <w:hyperlink w:anchor="_Toc527631760" w:history="1">
            <w:r w:rsidR="00B576A9" w:rsidRPr="007336A2">
              <w:rPr>
                <w:rStyle w:val="a5"/>
                <w:noProof/>
              </w:rPr>
              <w:t>4</w:t>
            </w:r>
            <w:r w:rsidR="00B576A9" w:rsidRPr="007336A2">
              <w:rPr>
                <w:rStyle w:val="a5"/>
                <w:noProof/>
              </w:rPr>
              <w:t>运行环境规定</w:t>
            </w:r>
            <w:r w:rsidR="00B576A9">
              <w:rPr>
                <w:noProof/>
                <w:webHidden/>
              </w:rPr>
              <w:tab/>
            </w:r>
            <w:r w:rsidR="00B576A9">
              <w:rPr>
                <w:noProof/>
                <w:webHidden/>
              </w:rPr>
              <w:fldChar w:fldCharType="begin"/>
            </w:r>
            <w:r w:rsidR="00B576A9">
              <w:rPr>
                <w:noProof/>
                <w:webHidden/>
              </w:rPr>
              <w:instrText xml:space="preserve"> PAGEREF _Toc527631760 \h </w:instrText>
            </w:r>
            <w:r w:rsidR="00B576A9">
              <w:rPr>
                <w:noProof/>
                <w:webHidden/>
              </w:rPr>
            </w:r>
            <w:r w:rsidR="00B576A9">
              <w:rPr>
                <w:noProof/>
                <w:webHidden/>
              </w:rPr>
              <w:fldChar w:fldCharType="separate"/>
            </w:r>
            <w:r w:rsidR="00B576A9">
              <w:rPr>
                <w:noProof/>
                <w:webHidden/>
              </w:rPr>
              <w:t>21</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61" w:history="1">
            <w:r w:rsidR="00B576A9" w:rsidRPr="007336A2">
              <w:rPr>
                <w:rStyle w:val="a5"/>
                <w:noProof/>
              </w:rPr>
              <w:t>4.1</w:t>
            </w:r>
            <w:r w:rsidR="00B576A9" w:rsidRPr="007336A2">
              <w:rPr>
                <w:rStyle w:val="a5"/>
                <w:noProof/>
              </w:rPr>
              <w:t>设备</w:t>
            </w:r>
            <w:r w:rsidR="00B576A9">
              <w:rPr>
                <w:noProof/>
                <w:webHidden/>
              </w:rPr>
              <w:tab/>
            </w:r>
            <w:r w:rsidR="00B576A9">
              <w:rPr>
                <w:noProof/>
                <w:webHidden/>
              </w:rPr>
              <w:fldChar w:fldCharType="begin"/>
            </w:r>
            <w:r w:rsidR="00B576A9">
              <w:rPr>
                <w:noProof/>
                <w:webHidden/>
              </w:rPr>
              <w:instrText xml:space="preserve"> PAGEREF _Toc527631761 \h </w:instrText>
            </w:r>
            <w:r w:rsidR="00B576A9">
              <w:rPr>
                <w:noProof/>
                <w:webHidden/>
              </w:rPr>
            </w:r>
            <w:r w:rsidR="00B576A9">
              <w:rPr>
                <w:noProof/>
                <w:webHidden/>
              </w:rPr>
              <w:fldChar w:fldCharType="separate"/>
            </w:r>
            <w:r w:rsidR="00B576A9">
              <w:rPr>
                <w:noProof/>
                <w:webHidden/>
              </w:rPr>
              <w:t>21</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62" w:history="1">
            <w:r w:rsidR="00B576A9" w:rsidRPr="007336A2">
              <w:rPr>
                <w:rStyle w:val="a5"/>
                <w:noProof/>
              </w:rPr>
              <w:t>4.2</w:t>
            </w:r>
            <w:r w:rsidR="00B576A9" w:rsidRPr="007336A2">
              <w:rPr>
                <w:rStyle w:val="a5"/>
                <w:noProof/>
              </w:rPr>
              <w:t>支持软件</w:t>
            </w:r>
            <w:r w:rsidR="00B576A9">
              <w:rPr>
                <w:noProof/>
                <w:webHidden/>
              </w:rPr>
              <w:tab/>
            </w:r>
            <w:r w:rsidR="00B576A9">
              <w:rPr>
                <w:noProof/>
                <w:webHidden/>
              </w:rPr>
              <w:fldChar w:fldCharType="begin"/>
            </w:r>
            <w:r w:rsidR="00B576A9">
              <w:rPr>
                <w:noProof/>
                <w:webHidden/>
              </w:rPr>
              <w:instrText xml:space="preserve"> PAGEREF _Toc527631762 \h </w:instrText>
            </w:r>
            <w:r w:rsidR="00B576A9">
              <w:rPr>
                <w:noProof/>
                <w:webHidden/>
              </w:rPr>
            </w:r>
            <w:r w:rsidR="00B576A9">
              <w:rPr>
                <w:noProof/>
                <w:webHidden/>
              </w:rPr>
              <w:fldChar w:fldCharType="separate"/>
            </w:r>
            <w:r w:rsidR="00B576A9">
              <w:rPr>
                <w:noProof/>
                <w:webHidden/>
              </w:rPr>
              <w:t>21</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63" w:history="1">
            <w:r w:rsidR="00B576A9" w:rsidRPr="007336A2">
              <w:rPr>
                <w:rStyle w:val="a5"/>
                <w:noProof/>
              </w:rPr>
              <w:t>4.3</w:t>
            </w:r>
            <w:r w:rsidR="00B576A9" w:rsidRPr="007336A2">
              <w:rPr>
                <w:rStyle w:val="a5"/>
                <w:noProof/>
              </w:rPr>
              <w:t>接口</w:t>
            </w:r>
            <w:r w:rsidR="00B576A9">
              <w:rPr>
                <w:noProof/>
                <w:webHidden/>
              </w:rPr>
              <w:tab/>
            </w:r>
            <w:r w:rsidR="00B576A9">
              <w:rPr>
                <w:noProof/>
                <w:webHidden/>
              </w:rPr>
              <w:fldChar w:fldCharType="begin"/>
            </w:r>
            <w:r w:rsidR="00B576A9">
              <w:rPr>
                <w:noProof/>
                <w:webHidden/>
              </w:rPr>
              <w:instrText xml:space="preserve"> PAGEREF _Toc527631763 \h </w:instrText>
            </w:r>
            <w:r w:rsidR="00B576A9">
              <w:rPr>
                <w:noProof/>
                <w:webHidden/>
              </w:rPr>
            </w:r>
            <w:r w:rsidR="00B576A9">
              <w:rPr>
                <w:noProof/>
                <w:webHidden/>
              </w:rPr>
              <w:fldChar w:fldCharType="separate"/>
            </w:r>
            <w:r w:rsidR="00B576A9">
              <w:rPr>
                <w:noProof/>
                <w:webHidden/>
              </w:rPr>
              <w:t>21</w:t>
            </w:r>
            <w:r w:rsidR="00B576A9">
              <w:rPr>
                <w:noProof/>
                <w:webHidden/>
              </w:rPr>
              <w:fldChar w:fldCharType="end"/>
            </w:r>
          </w:hyperlink>
        </w:p>
        <w:p w:rsidR="00B576A9" w:rsidRDefault="00FE5118" w:rsidP="00DE2006">
          <w:pPr>
            <w:pStyle w:val="TOC2"/>
            <w:tabs>
              <w:tab w:val="right" w:leader="dot" w:pos="8296"/>
            </w:tabs>
            <w:spacing w:line="288" w:lineRule="auto"/>
            <w:rPr>
              <w:rFonts w:asciiTheme="minorHAnsi" w:eastAsiaTheme="minorEastAsia" w:hAnsiTheme="minorHAnsi" w:cstheme="minorBidi"/>
              <w:noProof/>
              <w:szCs w:val="22"/>
            </w:rPr>
          </w:pPr>
          <w:hyperlink w:anchor="_Toc527631764" w:history="1">
            <w:r w:rsidR="00B576A9" w:rsidRPr="007336A2">
              <w:rPr>
                <w:rStyle w:val="a5"/>
                <w:noProof/>
              </w:rPr>
              <w:t>4.4</w:t>
            </w:r>
            <w:r w:rsidR="00B576A9" w:rsidRPr="007336A2">
              <w:rPr>
                <w:rStyle w:val="a5"/>
                <w:noProof/>
              </w:rPr>
              <w:t>控制</w:t>
            </w:r>
            <w:r w:rsidR="00B576A9">
              <w:rPr>
                <w:noProof/>
                <w:webHidden/>
              </w:rPr>
              <w:tab/>
            </w:r>
            <w:r w:rsidR="00B576A9">
              <w:rPr>
                <w:noProof/>
                <w:webHidden/>
              </w:rPr>
              <w:fldChar w:fldCharType="begin"/>
            </w:r>
            <w:r w:rsidR="00B576A9">
              <w:rPr>
                <w:noProof/>
                <w:webHidden/>
              </w:rPr>
              <w:instrText xml:space="preserve"> PAGEREF _Toc527631764 \h </w:instrText>
            </w:r>
            <w:r w:rsidR="00B576A9">
              <w:rPr>
                <w:noProof/>
                <w:webHidden/>
              </w:rPr>
            </w:r>
            <w:r w:rsidR="00B576A9">
              <w:rPr>
                <w:noProof/>
                <w:webHidden/>
              </w:rPr>
              <w:fldChar w:fldCharType="separate"/>
            </w:r>
            <w:r w:rsidR="00B576A9">
              <w:rPr>
                <w:noProof/>
                <w:webHidden/>
              </w:rPr>
              <w:t>22</w:t>
            </w:r>
            <w:r w:rsidR="00B576A9">
              <w:rPr>
                <w:noProof/>
                <w:webHidden/>
              </w:rPr>
              <w:fldChar w:fldCharType="end"/>
            </w:r>
          </w:hyperlink>
        </w:p>
        <w:p w:rsidR="00143DEC" w:rsidRDefault="00143DEC" w:rsidP="00DE2006">
          <w:pPr>
            <w:spacing w:line="288" w:lineRule="auto"/>
          </w:pPr>
          <w:r>
            <w:rPr>
              <w:b/>
              <w:bCs/>
              <w:lang w:val="zh-CN"/>
            </w:rPr>
            <w:fldChar w:fldCharType="end"/>
          </w:r>
        </w:p>
      </w:sdtContent>
    </w:sdt>
    <w:p w:rsidR="00C11DA2" w:rsidRPr="002044BB" w:rsidRDefault="00C11DA2" w:rsidP="00C11DA2">
      <w:pPr>
        <w:spacing w:line="360" w:lineRule="auto"/>
        <w:rPr>
          <w:b/>
          <w:bCs/>
          <w:sz w:val="44"/>
        </w:rPr>
        <w:sectPr w:rsidR="00C11DA2" w:rsidRPr="002044BB">
          <w:pgSz w:w="11906" w:h="16838"/>
          <w:pgMar w:top="1440" w:right="1800" w:bottom="1440" w:left="1800" w:header="851" w:footer="992" w:gutter="0"/>
          <w:cols w:space="425"/>
          <w:docGrid w:type="lines" w:linePitch="312"/>
        </w:sectPr>
      </w:pPr>
      <w:bookmarkStart w:id="0" w:name="_GoBack"/>
      <w:bookmarkEnd w:id="0"/>
    </w:p>
    <w:p w:rsidR="00C11DA2" w:rsidRPr="002044BB" w:rsidRDefault="00C11DA2" w:rsidP="00C11DA2">
      <w:pPr>
        <w:spacing w:line="360" w:lineRule="auto"/>
        <w:ind w:firstLineChars="600" w:firstLine="2650"/>
      </w:pPr>
      <w:r w:rsidRPr="002044BB">
        <w:rPr>
          <w:rFonts w:hint="eastAsia"/>
          <w:b/>
          <w:bCs/>
          <w:sz w:val="44"/>
        </w:rPr>
        <w:lastRenderedPageBreak/>
        <w:t>软件需求说明书</w:t>
      </w:r>
    </w:p>
    <w:p w:rsidR="00C11DA2" w:rsidRPr="002044BB" w:rsidRDefault="00C11DA2" w:rsidP="00C11DA2">
      <w:pPr>
        <w:pStyle w:val="1"/>
        <w:spacing w:line="360" w:lineRule="auto"/>
      </w:pPr>
      <w:bookmarkStart w:id="1" w:name="_Toc430813078"/>
      <w:bookmarkStart w:id="2" w:name="_Toc464229527"/>
      <w:bookmarkStart w:id="3" w:name="_Toc464229812"/>
      <w:bookmarkStart w:id="4" w:name="_Toc464231405"/>
      <w:bookmarkStart w:id="5" w:name="_Toc464231753"/>
      <w:bookmarkStart w:id="6" w:name="_Toc464231956"/>
      <w:bookmarkStart w:id="7" w:name="_Toc464584928"/>
      <w:bookmarkStart w:id="8" w:name="_Toc464856230"/>
      <w:bookmarkStart w:id="9" w:name="_Toc527631734"/>
      <w:r w:rsidRPr="002044BB">
        <w:rPr>
          <w:rFonts w:hint="eastAsia"/>
        </w:rPr>
        <w:t>1</w:t>
      </w:r>
      <w:r w:rsidRPr="002044BB">
        <w:rPr>
          <w:rFonts w:hint="eastAsia"/>
        </w:rPr>
        <w:t>引言</w:t>
      </w:r>
      <w:bookmarkEnd w:id="1"/>
      <w:bookmarkEnd w:id="2"/>
      <w:bookmarkEnd w:id="3"/>
      <w:bookmarkEnd w:id="4"/>
      <w:bookmarkEnd w:id="5"/>
      <w:bookmarkEnd w:id="6"/>
      <w:bookmarkEnd w:id="7"/>
      <w:bookmarkEnd w:id="8"/>
      <w:bookmarkEnd w:id="9"/>
    </w:p>
    <w:p w:rsidR="00C11DA2" w:rsidRPr="002044BB" w:rsidRDefault="00C11DA2" w:rsidP="00C11DA2">
      <w:pPr>
        <w:pStyle w:val="2"/>
        <w:spacing w:line="360" w:lineRule="auto"/>
      </w:pPr>
      <w:bookmarkStart w:id="10" w:name="_Toc430813079"/>
      <w:bookmarkStart w:id="11" w:name="_Toc464229528"/>
      <w:bookmarkStart w:id="12" w:name="_Toc464229813"/>
      <w:bookmarkStart w:id="13" w:name="_Toc464231406"/>
      <w:bookmarkStart w:id="14" w:name="_Toc464231754"/>
      <w:bookmarkStart w:id="15" w:name="_Toc464231957"/>
      <w:bookmarkStart w:id="16" w:name="_Toc464584929"/>
      <w:bookmarkStart w:id="17" w:name="_Toc464856231"/>
      <w:bookmarkStart w:id="18" w:name="_Toc527631735"/>
      <w:r w:rsidRPr="002044BB">
        <w:rPr>
          <w:rFonts w:hint="eastAsia"/>
        </w:rPr>
        <w:t>1.1</w:t>
      </w:r>
      <w:r w:rsidRPr="002044BB">
        <w:rPr>
          <w:rFonts w:hint="eastAsia"/>
        </w:rPr>
        <w:t>编写目的</w:t>
      </w:r>
      <w:bookmarkEnd w:id="10"/>
      <w:bookmarkEnd w:id="11"/>
      <w:bookmarkEnd w:id="12"/>
      <w:bookmarkEnd w:id="13"/>
      <w:bookmarkEnd w:id="14"/>
      <w:bookmarkEnd w:id="15"/>
      <w:bookmarkEnd w:id="16"/>
      <w:bookmarkEnd w:id="17"/>
      <w:bookmarkEnd w:id="18"/>
    </w:p>
    <w:p w:rsidR="00C11DA2" w:rsidRPr="002044BB" w:rsidRDefault="00C11DA2" w:rsidP="00C11DA2">
      <w:pPr>
        <w:ind w:firstLineChars="200" w:firstLine="420"/>
      </w:pPr>
      <w:proofErr w:type="gramStart"/>
      <w:r w:rsidRPr="002044BB">
        <w:rPr>
          <w:rFonts w:hint="eastAsia"/>
        </w:rPr>
        <w:t>本需求</w:t>
      </w:r>
      <w:proofErr w:type="gramEnd"/>
      <w:r w:rsidRPr="002044BB">
        <w:rPr>
          <w:rFonts w:hint="eastAsia"/>
        </w:rPr>
        <w:t>说明书目的在于：将用户提供的需求描述系统化、精确化、全面化。从而实现：</w:t>
      </w:r>
    </w:p>
    <w:p w:rsidR="00C11DA2" w:rsidRPr="002044BB" w:rsidRDefault="00C11DA2" w:rsidP="00C11DA2">
      <w:r w:rsidRPr="002044BB">
        <w:rPr>
          <w:rFonts w:hint="eastAsia"/>
        </w:rPr>
        <w:t xml:space="preserve">    1</w:t>
      </w:r>
      <w:r w:rsidRPr="002044BB">
        <w:rPr>
          <w:rFonts w:hint="eastAsia"/>
        </w:rPr>
        <w:t>．便于用户、分析人员和设计人员进行理解和交流。</w:t>
      </w:r>
    </w:p>
    <w:p w:rsidR="00C11DA2" w:rsidRPr="002044BB" w:rsidRDefault="00C11DA2" w:rsidP="00C11DA2">
      <w:r w:rsidRPr="002044BB">
        <w:rPr>
          <w:rFonts w:hint="eastAsia"/>
        </w:rPr>
        <w:t xml:space="preserve">    2</w:t>
      </w:r>
      <w:r w:rsidRPr="002044BB">
        <w:rPr>
          <w:rFonts w:hint="eastAsia"/>
        </w:rPr>
        <w:t>．支持目标软件系统的确认。</w:t>
      </w:r>
    </w:p>
    <w:p w:rsidR="00C11DA2" w:rsidRPr="002044BB" w:rsidRDefault="00C11DA2" w:rsidP="00C11DA2">
      <w:r w:rsidRPr="002044BB">
        <w:rPr>
          <w:rFonts w:hint="eastAsia"/>
        </w:rPr>
        <w:t xml:space="preserve">    3</w:t>
      </w:r>
      <w:r w:rsidRPr="002044BB">
        <w:rPr>
          <w:rFonts w:hint="eastAsia"/>
        </w:rPr>
        <w:t>．控制系统进化过程。</w:t>
      </w:r>
    </w:p>
    <w:p w:rsidR="00C11DA2" w:rsidRPr="002044BB" w:rsidRDefault="00C11DA2" w:rsidP="00C11DA2">
      <w:r w:rsidRPr="002044BB">
        <w:rPr>
          <w:rFonts w:hint="eastAsia"/>
        </w:rPr>
        <w:t xml:space="preserve">    </w:t>
      </w:r>
      <w:r w:rsidRPr="002044BB">
        <w:rPr>
          <w:rFonts w:hint="eastAsia"/>
        </w:rPr>
        <w:t>预期读者：软件设计者和测试者。</w:t>
      </w:r>
    </w:p>
    <w:p w:rsidR="00C11DA2" w:rsidRPr="002044BB" w:rsidRDefault="00C11DA2" w:rsidP="00C11DA2">
      <w:pPr>
        <w:pStyle w:val="2"/>
        <w:spacing w:line="360" w:lineRule="auto"/>
      </w:pPr>
      <w:bookmarkStart w:id="19" w:name="_Toc430813080"/>
      <w:bookmarkStart w:id="20" w:name="_Toc464229529"/>
      <w:bookmarkStart w:id="21" w:name="_Toc464229814"/>
      <w:bookmarkStart w:id="22" w:name="_Toc464231407"/>
      <w:bookmarkStart w:id="23" w:name="_Toc464231755"/>
      <w:bookmarkStart w:id="24" w:name="_Toc464231958"/>
      <w:bookmarkStart w:id="25" w:name="_Toc464584930"/>
      <w:bookmarkStart w:id="26" w:name="_Toc464856232"/>
      <w:bookmarkStart w:id="27" w:name="_Toc527631736"/>
      <w:r w:rsidRPr="002044BB">
        <w:rPr>
          <w:rFonts w:hint="eastAsia"/>
        </w:rPr>
        <w:t>1.2</w:t>
      </w:r>
      <w:r w:rsidRPr="002044BB">
        <w:rPr>
          <w:rFonts w:hint="eastAsia"/>
        </w:rPr>
        <w:t>背景</w:t>
      </w:r>
      <w:bookmarkEnd w:id="19"/>
      <w:bookmarkEnd w:id="20"/>
      <w:bookmarkEnd w:id="21"/>
      <w:bookmarkEnd w:id="22"/>
      <w:bookmarkEnd w:id="23"/>
      <w:bookmarkEnd w:id="24"/>
      <w:bookmarkEnd w:id="25"/>
      <w:bookmarkEnd w:id="26"/>
      <w:bookmarkEnd w:id="27"/>
    </w:p>
    <w:p w:rsidR="00C11DA2" w:rsidRPr="002044BB" w:rsidRDefault="00C11DA2" w:rsidP="00C11DA2">
      <w:pPr>
        <w:ind w:firstLine="420"/>
      </w:pPr>
      <w:bookmarkStart w:id="28" w:name="_Toc430813081"/>
      <w:r w:rsidRPr="002044BB">
        <w:rPr>
          <w:rFonts w:hint="eastAsia"/>
        </w:rPr>
        <w:t>说明：</w:t>
      </w:r>
    </w:p>
    <w:p w:rsidR="00C11DA2" w:rsidRPr="002044BB" w:rsidRDefault="00C11DA2" w:rsidP="00C11DA2">
      <w:pPr>
        <w:numPr>
          <w:ilvl w:val="0"/>
          <w:numId w:val="1"/>
        </w:numPr>
        <w:spacing w:line="360" w:lineRule="auto"/>
      </w:pPr>
      <w:r w:rsidRPr="002044BB">
        <w:rPr>
          <w:rFonts w:hint="eastAsia"/>
        </w:rPr>
        <w:t>待开发的软件系统的名称：</w:t>
      </w:r>
      <w:r w:rsidR="00143DEC" w:rsidRPr="00143DEC">
        <w:rPr>
          <w:rFonts w:hint="eastAsia"/>
        </w:rPr>
        <w:t>具有手势翻页功能的移动端</w:t>
      </w:r>
      <w:r w:rsidR="00143DEC" w:rsidRPr="00143DEC">
        <w:rPr>
          <w:rFonts w:hint="eastAsia"/>
        </w:rPr>
        <w:t>markdown reader</w:t>
      </w:r>
    </w:p>
    <w:p w:rsidR="00C11DA2" w:rsidRPr="002044BB" w:rsidRDefault="00C11DA2" w:rsidP="00C11DA2">
      <w:pPr>
        <w:numPr>
          <w:ilvl w:val="0"/>
          <w:numId w:val="1"/>
        </w:numPr>
        <w:spacing w:line="360" w:lineRule="auto"/>
      </w:pPr>
      <w:r w:rsidRPr="002044BB">
        <w:rPr>
          <w:rFonts w:hint="eastAsia"/>
        </w:rPr>
        <w:t>本项目的任务提出者：</w:t>
      </w:r>
      <w:r w:rsidR="00143DEC">
        <w:rPr>
          <w:rFonts w:hint="eastAsia"/>
        </w:rPr>
        <w:t>王鋆玙</w:t>
      </w:r>
    </w:p>
    <w:p w:rsidR="00C11DA2" w:rsidRPr="002044BB" w:rsidRDefault="00C11DA2" w:rsidP="00C11DA2">
      <w:pPr>
        <w:numPr>
          <w:ilvl w:val="0"/>
          <w:numId w:val="1"/>
        </w:numPr>
        <w:spacing w:line="360" w:lineRule="auto"/>
      </w:pPr>
      <w:r w:rsidRPr="002044BB">
        <w:rPr>
          <w:rFonts w:hint="eastAsia"/>
        </w:rPr>
        <w:t>本项目的任务开发者：</w:t>
      </w:r>
      <w:r w:rsidR="00143DEC">
        <w:rPr>
          <w:rFonts w:hint="eastAsia"/>
        </w:rPr>
        <w:t>王鋆玙</w:t>
      </w:r>
    </w:p>
    <w:p w:rsidR="00C11DA2" w:rsidRPr="002044BB" w:rsidRDefault="00C11DA2" w:rsidP="00C11DA2">
      <w:pPr>
        <w:pStyle w:val="2"/>
        <w:spacing w:line="360" w:lineRule="auto"/>
      </w:pPr>
      <w:bookmarkStart w:id="29" w:name="_Toc464229530"/>
      <w:bookmarkStart w:id="30" w:name="_Toc464229815"/>
      <w:bookmarkStart w:id="31" w:name="_Toc464231408"/>
      <w:bookmarkStart w:id="32" w:name="_Toc464231756"/>
      <w:bookmarkStart w:id="33" w:name="_Toc464231959"/>
      <w:bookmarkStart w:id="34" w:name="_Toc464584931"/>
      <w:bookmarkStart w:id="35" w:name="_Toc464856233"/>
      <w:bookmarkStart w:id="36" w:name="_Toc527631737"/>
      <w:r w:rsidRPr="002044BB">
        <w:rPr>
          <w:rFonts w:hint="eastAsia"/>
        </w:rPr>
        <w:t>1.3</w:t>
      </w:r>
      <w:r w:rsidRPr="002044BB">
        <w:rPr>
          <w:rFonts w:hint="eastAsia"/>
        </w:rPr>
        <w:t>定义</w:t>
      </w:r>
      <w:bookmarkEnd w:id="28"/>
      <w:bookmarkEnd w:id="29"/>
      <w:bookmarkEnd w:id="30"/>
      <w:bookmarkEnd w:id="31"/>
      <w:bookmarkEnd w:id="32"/>
      <w:bookmarkEnd w:id="33"/>
      <w:bookmarkEnd w:id="34"/>
      <w:bookmarkEnd w:id="35"/>
      <w:bookmarkEnd w:id="36"/>
    </w:p>
    <w:tbl>
      <w:tblPr>
        <w:tblW w:w="84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251"/>
      </w:tblGrid>
      <w:tr w:rsidR="00153753" w:rsidRPr="007D13E2" w:rsidTr="00153753">
        <w:trPr>
          <w:trHeight w:val="467"/>
        </w:trPr>
        <w:tc>
          <w:tcPr>
            <w:tcW w:w="2222" w:type="dxa"/>
            <w:shd w:val="clear" w:color="auto" w:fill="auto"/>
          </w:tcPr>
          <w:p w:rsidR="00153753" w:rsidRPr="007D13E2" w:rsidRDefault="00153753" w:rsidP="002817A3">
            <w:pPr>
              <w:spacing w:line="360" w:lineRule="auto"/>
              <w:jc w:val="center"/>
            </w:pPr>
            <w:r w:rsidRPr="007D13E2">
              <w:rPr>
                <w:rFonts w:hint="eastAsia"/>
              </w:rPr>
              <w:t>名称</w:t>
            </w:r>
          </w:p>
        </w:tc>
        <w:tc>
          <w:tcPr>
            <w:tcW w:w="6251" w:type="dxa"/>
            <w:shd w:val="clear" w:color="auto" w:fill="auto"/>
          </w:tcPr>
          <w:p w:rsidR="00153753" w:rsidRPr="007D13E2" w:rsidRDefault="00153753" w:rsidP="002817A3">
            <w:pPr>
              <w:spacing w:line="360" w:lineRule="auto"/>
              <w:jc w:val="center"/>
            </w:pPr>
            <w:r w:rsidRPr="007D13E2">
              <w:rPr>
                <w:rFonts w:hint="eastAsia"/>
              </w:rPr>
              <w:t>说明</w:t>
            </w:r>
          </w:p>
        </w:tc>
      </w:tr>
      <w:tr w:rsidR="00153753" w:rsidRPr="007D13E2" w:rsidTr="00153753">
        <w:trPr>
          <w:trHeight w:val="467"/>
        </w:trPr>
        <w:tc>
          <w:tcPr>
            <w:tcW w:w="2222" w:type="dxa"/>
            <w:shd w:val="clear" w:color="auto" w:fill="auto"/>
          </w:tcPr>
          <w:p w:rsidR="00153753" w:rsidRPr="007D13E2" w:rsidRDefault="00153753" w:rsidP="002817A3">
            <w:pPr>
              <w:spacing w:line="360" w:lineRule="auto"/>
              <w:jc w:val="left"/>
            </w:pPr>
            <w:proofErr w:type="gramStart"/>
            <w:r>
              <w:rPr>
                <w:rFonts w:hint="eastAsia"/>
              </w:rPr>
              <w:t>帐号</w:t>
            </w:r>
            <w:proofErr w:type="gramEnd"/>
          </w:p>
        </w:tc>
        <w:tc>
          <w:tcPr>
            <w:tcW w:w="6251" w:type="dxa"/>
            <w:shd w:val="clear" w:color="auto" w:fill="auto"/>
          </w:tcPr>
          <w:p w:rsidR="00153753" w:rsidRPr="007D13E2" w:rsidRDefault="00153753" w:rsidP="002817A3">
            <w:pPr>
              <w:spacing w:line="360" w:lineRule="auto"/>
              <w:jc w:val="left"/>
            </w:pPr>
            <w:r>
              <w:rPr>
                <w:rFonts w:hint="eastAsia"/>
              </w:rPr>
              <w:t>用户注册时登记并验证的手机号</w:t>
            </w:r>
          </w:p>
        </w:tc>
      </w:tr>
      <w:tr w:rsidR="00153753" w:rsidRPr="007D13E2" w:rsidTr="00153753">
        <w:trPr>
          <w:trHeight w:val="935"/>
        </w:trPr>
        <w:tc>
          <w:tcPr>
            <w:tcW w:w="2222" w:type="dxa"/>
            <w:shd w:val="clear" w:color="auto" w:fill="auto"/>
          </w:tcPr>
          <w:p w:rsidR="00153753" w:rsidRPr="007D13E2" w:rsidRDefault="00153753" w:rsidP="002817A3">
            <w:pPr>
              <w:spacing w:line="360" w:lineRule="auto"/>
              <w:jc w:val="left"/>
            </w:pPr>
            <w:r>
              <w:rPr>
                <w:rFonts w:hint="eastAsia"/>
              </w:rPr>
              <w:t>用户信息管理</w:t>
            </w:r>
          </w:p>
        </w:tc>
        <w:tc>
          <w:tcPr>
            <w:tcW w:w="6251" w:type="dxa"/>
            <w:shd w:val="clear" w:color="auto" w:fill="auto"/>
          </w:tcPr>
          <w:p w:rsidR="00153753" w:rsidRPr="007D13E2" w:rsidRDefault="00153753" w:rsidP="002817A3">
            <w:pPr>
              <w:spacing w:line="360" w:lineRule="auto"/>
              <w:jc w:val="left"/>
            </w:pPr>
            <w:r>
              <w:rPr>
                <w:rFonts w:hint="eastAsia"/>
              </w:rPr>
              <w:t>用户可通过该模块对用户信息进行增加、查询、修改等操作，对应注册登录、修改用户信息等</w:t>
            </w:r>
          </w:p>
        </w:tc>
      </w:tr>
      <w:tr w:rsidR="00153753" w:rsidRPr="002044BB" w:rsidTr="00153753">
        <w:trPr>
          <w:trHeight w:val="935"/>
        </w:trPr>
        <w:tc>
          <w:tcPr>
            <w:tcW w:w="2222" w:type="dxa"/>
            <w:shd w:val="clear" w:color="auto" w:fill="auto"/>
          </w:tcPr>
          <w:p w:rsidR="00153753" w:rsidRPr="007D13E2" w:rsidRDefault="00153753" w:rsidP="002817A3">
            <w:pPr>
              <w:spacing w:line="360" w:lineRule="auto"/>
              <w:jc w:val="left"/>
            </w:pPr>
            <w:r>
              <w:rPr>
                <w:rFonts w:hint="eastAsia"/>
              </w:rPr>
              <w:t>导入文件</w:t>
            </w:r>
          </w:p>
        </w:tc>
        <w:tc>
          <w:tcPr>
            <w:tcW w:w="6251" w:type="dxa"/>
            <w:shd w:val="clear" w:color="auto" w:fill="auto"/>
          </w:tcPr>
          <w:p w:rsidR="00153753" w:rsidRPr="007D13E2" w:rsidRDefault="00153753" w:rsidP="002817A3">
            <w:pPr>
              <w:spacing w:line="360" w:lineRule="auto"/>
              <w:jc w:val="left"/>
            </w:pPr>
            <w:r>
              <w:rPr>
                <w:rFonts w:hint="eastAsia"/>
              </w:rPr>
              <w:t>用户通过导入文件功能将本地、网络或邮件中的</w:t>
            </w:r>
            <w:r>
              <w:rPr>
                <w:rFonts w:hint="eastAsia"/>
              </w:rPr>
              <w:t>markdown</w:t>
            </w:r>
            <w:r>
              <w:rPr>
                <w:rFonts w:hint="eastAsia"/>
              </w:rPr>
              <w:t>文件导入本系统并打开预览</w:t>
            </w:r>
          </w:p>
        </w:tc>
      </w:tr>
      <w:tr w:rsidR="00153753" w:rsidRPr="002044BB" w:rsidTr="00153753">
        <w:trPr>
          <w:trHeight w:val="467"/>
        </w:trPr>
        <w:tc>
          <w:tcPr>
            <w:tcW w:w="2222" w:type="dxa"/>
            <w:shd w:val="clear" w:color="auto" w:fill="auto"/>
          </w:tcPr>
          <w:p w:rsidR="00153753" w:rsidRDefault="00153753" w:rsidP="002817A3">
            <w:pPr>
              <w:spacing w:line="360" w:lineRule="auto"/>
              <w:jc w:val="left"/>
            </w:pPr>
            <w:r>
              <w:rPr>
                <w:rFonts w:hint="eastAsia"/>
              </w:rPr>
              <w:t>删除文件</w:t>
            </w:r>
          </w:p>
        </w:tc>
        <w:tc>
          <w:tcPr>
            <w:tcW w:w="6251" w:type="dxa"/>
            <w:shd w:val="clear" w:color="auto" w:fill="auto"/>
          </w:tcPr>
          <w:p w:rsidR="00153753" w:rsidRPr="007D13E2" w:rsidRDefault="00153753" w:rsidP="002817A3">
            <w:pPr>
              <w:spacing w:line="360" w:lineRule="auto"/>
              <w:jc w:val="left"/>
            </w:pPr>
            <w:r>
              <w:rPr>
                <w:rFonts w:hint="eastAsia"/>
              </w:rPr>
              <w:t>用户通过删除文件功能删除本地的文件</w:t>
            </w:r>
          </w:p>
        </w:tc>
      </w:tr>
      <w:tr w:rsidR="00153753" w:rsidRPr="002044BB" w:rsidTr="00153753">
        <w:trPr>
          <w:trHeight w:val="467"/>
        </w:trPr>
        <w:tc>
          <w:tcPr>
            <w:tcW w:w="2222" w:type="dxa"/>
            <w:shd w:val="clear" w:color="auto" w:fill="auto"/>
          </w:tcPr>
          <w:p w:rsidR="00153753" w:rsidRDefault="00153753" w:rsidP="002817A3">
            <w:pPr>
              <w:spacing w:line="360" w:lineRule="auto"/>
              <w:jc w:val="left"/>
            </w:pPr>
            <w:r>
              <w:rPr>
                <w:rFonts w:hint="eastAsia"/>
              </w:rPr>
              <w:t>备份文件</w:t>
            </w:r>
          </w:p>
        </w:tc>
        <w:tc>
          <w:tcPr>
            <w:tcW w:w="6251" w:type="dxa"/>
            <w:shd w:val="clear" w:color="auto" w:fill="auto"/>
          </w:tcPr>
          <w:p w:rsidR="00153753" w:rsidRDefault="00153753" w:rsidP="002817A3">
            <w:pPr>
              <w:spacing w:line="360" w:lineRule="auto"/>
              <w:jc w:val="left"/>
            </w:pPr>
            <w:r>
              <w:rPr>
                <w:rFonts w:hint="eastAsia"/>
              </w:rPr>
              <w:t>用户通过备份文件功能将保存在本地的文件备份到服务器</w:t>
            </w:r>
          </w:p>
        </w:tc>
      </w:tr>
      <w:tr w:rsidR="00153753" w:rsidRPr="002044BB" w:rsidTr="00153753">
        <w:trPr>
          <w:trHeight w:val="467"/>
        </w:trPr>
        <w:tc>
          <w:tcPr>
            <w:tcW w:w="2222" w:type="dxa"/>
            <w:shd w:val="clear" w:color="auto" w:fill="auto"/>
          </w:tcPr>
          <w:p w:rsidR="00153753" w:rsidRDefault="00153753" w:rsidP="002817A3">
            <w:pPr>
              <w:spacing w:line="360" w:lineRule="auto"/>
              <w:jc w:val="left"/>
            </w:pPr>
            <w:r>
              <w:rPr>
                <w:rFonts w:hint="eastAsia"/>
              </w:rPr>
              <w:t>同步文件</w:t>
            </w:r>
          </w:p>
        </w:tc>
        <w:tc>
          <w:tcPr>
            <w:tcW w:w="6251" w:type="dxa"/>
            <w:shd w:val="clear" w:color="auto" w:fill="auto"/>
          </w:tcPr>
          <w:p w:rsidR="00153753" w:rsidRDefault="00153753" w:rsidP="002817A3">
            <w:pPr>
              <w:spacing w:line="360" w:lineRule="auto"/>
              <w:jc w:val="left"/>
            </w:pPr>
            <w:r>
              <w:rPr>
                <w:rFonts w:hint="eastAsia"/>
              </w:rPr>
              <w:t>用户通过同步文件功能将上传的文件同步到本地</w:t>
            </w:r>
          </w:p>
        </w:tc>
      </w:tr>
      <w:tr w:rsidR="00153753" w:rsidRPr="002044BB" w:rsidTr="00153753">
        <w:trPr>
          <w:trHeight w:val="455"/>
        </w:trPr>
        <w:tc>
          <w:tcPr>
            <w:tcW w:w="2222" w:type="dxa"/>
            <w:shd w:val="clear" w:color="auto" w:fill="auto"/>
          </w:tcPr>
          <w:p w:rsidR="00153753" w:rsidRDefault="000C312E" w:rsidP="002817A3">
            <w:pPr>
              <w:spacing w:line="360" w:lineRule="auto"/>
              <w:jc w:val="left"/>
            </w:pPr>
            <w:r>
              <w:rPr>
                <w:rFonts w:hint="eastAsia"/>
              </w:rPr>
              <w:t>添加</w:t>
            </w:r>
            <w:r w:rsidR="00153753">
              <w:rPr>
                <w:rFonts w:hint="eastAsia"/>
              </w:rPr>
              <w:t>标记</w:t>
            </w:r>
          </w:p>
        </w:tc>
        <w:tc>
          <w:tcPr>
            <w:tcW w:w="6251" w:type="dxa"/>
            <w:shd w:val="clear" w:color="auto" w:fill="auto"/>
          </w:tcPr>
          <w:p w:rsidR="00153753" w:rsidRDefault="00153753" w:rsidP="002817A3">
            <w:pPr>
              <w:spacing w:line="360" w:lineRule="auto"/>
              <w:jc w:val="left"/>
            </w:pPr>
            <w:r>
              <w:rPr>
                <w:rFonts w:hint="eastAsia"/>
              </w:rPr>
              <w:t>用户通过</w:t>
            </w:r>
            <w:r w:rsidR="0026696E">
              <w:rPr>
                <w:rFonts w:hint="eastAsia"/>
              </w:rPr>
              <w:t>添加</w:t>
            </w:r>
            <w:r>
              <w:rPr>
                <w:rFonts w:hint="eastAsia"/>
              </w:rPr>
              <w:t>标记功能在阅读文本</w:t>
            </w:r>
            <w:r w:rsidR="0026696E">
              <w:rPr>
                <w:rFonts w:hint="eastAsia"/>
              </w:rPr>
              <w:t>时</w:t>
            </w:r>
            <w:r>
              <w:rPr>
                <w:rFonts w:hint="eastAsia"/>
              </w:rPr>
              <w:t>对文本内容标记</w:t>
            </w:r>
          </w:p>
        </w:tc>
      </w:tr>
      <w:tr w:rsidR="0026696E" w:rsidRPr="002044BB" w:rsidTr="00153753">
        <w:trPr>
          <w:trHeight w:val="455"/>
        </w:trPr>
        <w:tc>
          <w:tcPr>
            <w:tcW w:w="2222" w:type="dxa"/>
            <w:shd w:val="clear" w:color="auto" w:fill="auto"/>
          </w:tcPr>
          <w:p w:rsidR="0026696E" w:rsidRDefault="0026696E" w:rsidP="0026696E">
            <w:pPr>
              <w:spacing w:line="360" w:lineRule="auto"/>
              <w:jc w:val="left"/>
            </w:pPr>
            <w:r>
              <w:rPr>
                <w:rFonts w:hint="eastAsia"/>
              </w:rPr>
              <w:t>删除标记</w:t>
            </w:r>
          </w:p>
        </w:tc>
        <w:tc>
          <w:tcPr>
            <w:tcW w:w="6251" w:type="dxa"/>
            <w:shd w:val="clear" w:color="auto" w:fill="auto"/>
          </w:tcPr>
          <w:p w:rsidR="0026696E" w:rsidRDefault="0026696E" w:rsidP="0026696E">
            <w:pPr>
              <w:spacing w:line="360" w:lineRule="auto"/>
              <w:jc w:val="left"/>
            </w:pPr>
            <w:r>
              <w:rPr>
                <w:rFonts w:hint="eastAsia"/>
              </w:rPr>
              <w:t>用户通过删除标记功能在阅读文本时对取消对文本内容的标记</w:t>
            </w:r>
          </w:p>
        </w:tc>
      </w:tr>
      <w:tr w:rsidR="0026696E" w:rsidRPr="002044BB" w:rsidTr="00153753">
        <w:trPr>
          <w:trHeight w:val="455"/>
        </w:trPr>
        <w:tc>
          <w:tcPr>
            <w:tcW w:w="2222" w:type="dxa"/>
            <w:shd w:val="clear" w:color="auto" w:fill="auto"/>
          </w:tcPr>
          <w:p w:rsidR="0026696E" w:rsidRDefault="0026696E" w:rsidP="0026696E">
            <w:pPr>
              <w:spacing w:line="360" w:lineRule="auto"/>
              <w:jc w:val="left"/>
            </w:pPr>
            <w:r>
              <w:rPr>
                <w:rFonts w:hint="eastAsia"/>
              </w:rPr>
              <w:lastRenderedPageBreak/>
              <w:t>显示标记</w:t>
            </w:r>
          </w:p>
        </w:tc>
        <w:tc>
          <w:tcPr>
            <w:tcW w:w="6251" w:type="dxa"/>
            <w:shd w:val="clear" w:color="auto" w:fill="auto"/>
          </w:tcPr>
          <w:p w:rsidR="0026696E" w:rsidRDefault="0026696E" w:rsidP="0026696E">
            <w:pPr>
              <w:spacing w:line="360" w:lineRule="auto"/>
              <w:jc w:val="left"/>
            </w:pPr>
            <w:r>
              <w:rPr>
                <w:rFonts w:hint="eastAsia"/>
              </w:rPr>
              <w:t>用户通过显示标记功能在阅读文本时选择是否显示标记内容</w:t>
            </w:r>
          </w:p>
        </w:tc>
      </w:tr>
      <w:tr w:rsidR="0026696E" w:rsidRPr="002044BB" w:rsidTr="00153753">
        <w:trPr>
          <w:trHeight w:val="557"/>
        </w:trPr>
        <w:tc>
          <w:tcPr>
            <w:tcW w:w="2222" w:type="dxa"/>
            <w:shd w:val="clear" w:color="auto" w:fill="auto"/>
          </w:tcPr>
          <w:p w:rsidR="0026696E" w:rsidRDefault="0026696E" w:rsidP="0026696E">
            <w:pPr>
              <w:spacing w:line="360" w:lineRule="auto"/>
              <w:jc w:val="left"/>
            </w:pPr>
            <w:r>
              <w:rPr>
                <w:rFonts w:hint="eastAsia"/>
              </w:rPr>
              <w:t>搜索</w:t>
            </w:r>
          </w:p>
        </w:tc>
        <w:tc>
          <w:tcPr>
            <w:tcW w:w="6251" w:type="dxa"/>
            <w:shd w:val="clear" w:color="auto" w:fill="auto"/>
          </w:tcPr>
          <w:p w:rsidR="0026696E" w:rsidRDefault="0026696E" w:rsidP="0026696E">
            <w:pPr>
              <w:spacing w:line="360" w:lineRule="auto"/>
              <w:jc w:val="left"/>
            </w:pPr>
            <w:r>
              <w:rPr>
                <w:rFonts w:hint="eastAsia"/>
              </w:rPr>
              <w:t>用户通过搜索功能在阅读文本时搜索文本中的关键字</w:t>
            </w:r>
          </w:p>
        </w:tc>
      </w:tr>
      <w:tr w:rsidR="0026696E" w:rsidRPr="002044BB" w:rsidTr="00153753">
        <w:trPr>
          <w:trHeight w:val="467"/>
        </w:trPr>
        <w:tc>
          <w:tcPr>
            <w:tcW w:w="2222" w:type="dxa"/>
            <w:shd w:val="clear" w:color="auto" w:fill="auto"/>
          </w:tcPr>
          <w:p w:rsidR="0026696E" w:rsidRPr="000141AC" w:rsidRDefault="0026696E" w:rsidP="0026696E">
            <w:pPr>
              <w:spacing w:line="360" w:lineRule="auto"/>
              <w:jc w:val="left"/>
            </w:pPr>
            <w:r>
              <w:rPr>
                <w:rFonts w:hint="eastAsia"/>
              </w:rPr>
              <w:t>手势翻页</w:t>
            </w:r>
          </w:p>
        </w:tc>
        <w:tc>
          <w:tcPr>
            <w:tcW w:w="6251" w:type="dxa"/>
            <w:shd w:val="clear" w:color="auto" w:fill="auto"/>
          </w:tcPr>
          <w:p w:rsidR="0026696E" w:rsidRDefault="0026696E" w:rsidP="0026696E">
            <w:pPr>
              <w:spacing w:line="360" w:lineRule="auto"/>
              <w:jc w:val="left"/>
            </w:pPr>
            <w:r>
              <w:rPr>
                <w:rFonts w:hint="eastAsia"/>
              </w:rPr>
              <w:t>用户通过手势翻页功能在阅读文本时通过手势的靠近和远离实现上翻和下翻的操作</w:t>
            </w:r>
          </w:p>
        </w:tc>
      </w:tr>
      <w:tr w:rsidR="0026696E" w:rsidRPr="002044BB" w:rsidTr="00153753">
        <w:trPr>
          <w:trHeight w:val="455"/>
        </w:trPr>
        <w:tc>
          <w:tcPr>
            <w:tcW w:w="2222" w:type="dxa"/>
            <w:shd w:val="clear" w:color="auto" w:fill="auto"/>
          </w:tcPr>
          <w:p w:rsidR="0026696E" w:rsidRPr="000141AC" w:rsidRDefault="0026696E" w:rsidP="0026696E">
            <w:pPr>
              <w:spacing w:line="360" w:lineRule="auto"/>
              <w:jc w:val="left"/>
            </w:pPr>
            <w:r>
              <w:rPr>
                <w:rFonts w:hint="eastAsia"/>
              </w:rPr>
              <w:t>分享</w:t>
            </w:r>
          </w:p>
        </w:tc>
        <w:tc>
          <w:tcPr>
            <w:tcW w:w="6251" w:type="dxa"/>
            <w:shd w:val="clear" w:color="auto" w:fill="auto"/>
          </w:tcPr>
          <w:p w:rsidR="0026696E" w:rsidRDefault="0026696E" w:rsidP="0026696E">
            <w:pPr>
              <w:spacing w:line="360" w:lineRule="auto"/>
              <w:jc w:val="left"/>
            </w:pPr>
            <w:r>
              <w:rPr>
                <w:rFonts w:hint="eastAsia"/>
              </w:rPr>
              <w:t>用户通过分享功能将本地文件分享到第三方平台</w:t>
            </w:r>
          </w:p>
        </w:tc>
      </w:tr>
    </w:tbl>
    <w:p w:rsidR="00C11DA2" w:rsidRPr="002044BB" w:rsidRDefault="00C11DA2" w:rsidP="00153753">
      <w:pPr>
        <w:spacing w:line="360" w:lineRule="auto"/>
      </w:pPr>
    </w:p>
    <w:p w:rsidR="00C11DA2" w:rsidRPr="002044BB" w:rsidRDefault="00C11DA2" w:rsidP="00C11DA2">
      <w:pPr>
        <w:pStyle w:val="2"/>
        <w:spacing w:line="360" w:lineRule="auto"/>
      </w:pPr>
      <w:bookmarkStart w:id="37" w:name="_Toc464229531"/>
      <w:bookmarkStart w:id="38" w:name="_Toc464229816"/>
      <w:bookmarkStart w:id="39" w:name="_Toc464231409"/>
      <w:bookmarkStart w:id="40" w:name="_Toc464231757"/>
      <w:bookmarkStart w:id="41" w:name="_Toc464231960"/>
      <w:bookmarkStart w:id="42" w:name="_Toc464584932"/>
      <w:bookmarkStart w:id="43" w:name="_Toc464856234"/>
      <w:bookmarkStart w:id="44" w:name="_Toc527631738"/>
      <w:bookmarkStart w:id="45" w:name="_Toc430813082"/>
      <w:r w:rsidRPr="002044BB">
        <w:rPr>
          <w:rFonts w:hint="eastAsia"/>
        </w:rPr>
        <w:t>1.4</w:t>
      </w:r>
      <w:r w:rsidRPr="002044BB">
        <w:rPr>
          <w:rFonts w:hint="eastAsia"/>
        </w:rPr>
        <w:t>参</w:t>
      </w:r>
      <w:r>
        <w:rPr>
          <w:rFonts w:hint="eastAsia"/>
        </w:rPr>
        <w:t>考资料</w:t>
      </w:r>
      <w:bookmarkEnd w:id="37"/>
      <w:bookmarkEnd w:id="38"/>
      <w:bookmarkEnd w:id="39"/>
      <w:bookmarkEnd w:id="40"/>
      <w:bookmarkEnd w:id="41"/>
      <w:bookmarkEnd w:id="42"/>
      <w:bookmarkEnd w:id="43"/>
      <w:bookmarkEnd w:id="4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095"/>
        <w:gridCol w:w="1559"/>
      </w:tblGrid>
      <w:tr w:rsidR="00C11DA2" w:rsidRPr="002044BB" w:rsidTr="00A605DB">
        <w:tc>
          <w:tcPr>
            <w:tcW w:w="959" w:type="dxa"/>
            <w:shd w:val="clear" w:color="auto" w:fill="auto"/>
          </w:tcPr>
          <w:p w:rsidR="00C11DA2" w:rsidRPr="002044BB" w:rsidRDefault="00C11DA2" w:rsidP="00A605DB">
            <w:pPr>
              <w:spacing w:line="360" w:lineRule="auto"/>
              <w:jc w:val="center"/>
            </w:pPr>
            <w:r w:rsidRPr="002044BB">
              <w:rPr>
                <w:rFonts w:hint="eastAsia"/>
              </w:rPr>
              <w:t>编号</w:t>
            </w:r>
          </w:p>
        </w:tc>
        <w:tc>
          <w:tcPr>
            <w:tcW w:w="6095" w:type="dxa"/>
            <w:shd w:val="clear" w:color="auto" w:fill="auto"/>
          </w:tcPr>
          <w:p w:rsidR="00C11DA2" w:rsidRPr="002044BB" w:rsidRDefault="00C11DA2" w:rsidP="00A605DB">
            <w:pPr>
              <w:spacing w:line="360" w:lineRule="auto"/>
              <w:jc w:val="center"/>
            </w:pPr>
            <w:r w:rsidRPr="002044BB">
              <w:rPr>
                <w:rFonts w:hint="eastAsia"/>
              </w:rPr>
              <w:t>参考资料</w:t>
            </w:r>
          </w:p>
        </w:tc>
        <w:tc>
          <w:tcPr>
            <w:tcW w:w="1559" w:type="dxa"/>
            <w:shd w:val="clear" w:color="auto" w:fill="auto"/>
          </w:tcPr>
          <w:p w:rsidR="00C11DA2" w:rsidRPr="002044BB" w:rsidRDefault="00C11DA2" w:rsidP="00A605DB">
            <w:pPr>
              <w:spacing w:line="360" w:lineRule="auto"/>
              <w:jc w:val="center"/>
            </w:pPr>
            <w:r w:rsidRPr="002044BB">
              <w:rPr>
                <w:rFonts w:hint="eastAsia"/>
              </w:rPr>
              <w:t>作者</w:t>
            </w:r>
          </w:p>
        </w:tc>
      </w:tr>
      <w:tr w:rsidR="00C11DA2" w:rsidRPr="002044BB" w:rsidTr="00A605DB">
        <w:tc>
          <w:tcPr>
            <w:tcW w:w="959" w:type="dxa"/>
            <w:shd w:val="clear" w:color="auto" w:fill="auto"/>
          </w:tcPr>
          <w:p w:rsidR="00C11DA2" w:rsidRPr="00B10B2B" w:rsidRDefault="00C11DA2" w:rsidP="00A605DB">
            <w:pPr>
              <w:spacing w:line="360" w:lineRule="auto"/>
              <w:jc w:val="left"/>
              <w:rPr>
                <w:rFonts w:ascii="宋体" w:hAnsi="宋体"/>
                <w:szCs w:val="21"/>
              </w:rPr>
            </w:pPr>
            <w:r w:rsidRPr="00B10B2B">
              <w:rPr>
                <w:rFonts w:ascii="宋体" w:hAnsi="宋体" w:hint="eastAsia"/>
                <w:szCs w:val="21"/>
              </w:rPr>
              <w:t>1</w:t>
            </w:r>
          </w:p>
        </w:tc>
        <w:tc>
          <w:tcPr>
            <w:tcW w:w="6095" w:type="dxa"/>
            <w:shd w:val="clear" w:color="auto" w:fill="auto"/>
          </w:tcPr>
          <w:p w:rsidR="00C11DA2" w:rsidRPr="00B10B2B" w:rsidRDefault="00C11DA2" w:rsidP="00A605DB">
            <w:pPr>
              <w:spacing w:line="360" w:lineRule="auto"/>
              <w:jc w:val="left"/>
              <w:rPr>
                <w:rFonts w:ascii="宋体" w:hAnsi="宋体"/>
                <w:szCs w:val="21"/>
              </w:rPr>
            </w:pPr>
            <w:r w:rsidRPr="00805ACF">
              <w:rPr>
                <w:rFonts w:ascii="宋体" w:hAnsi="宋体" w:hint="eastAsia"/>
                <w:szCs w:val="21"/>
              </w:rPr>
              <w:t>《四川大学资讯整合网站的研究与设计》</w:t>
            </w:r>
          </w:p>
        </w:tc>
        <w:tc>
          <w:tcPr>
            <w:tcW w:w="1559" w:type="dxa"/>
            <w:shd w:val="clear" w:color="auto" w:fill="auto"/>
          </w:tcPr>
          <w:p w:rsidR="00C11DA2" w:rsidRPr="00B10B2B" w:rsidRDefault="00C11DA2" w:rsidP="00A605DB">
            <w:pPr>
              <w:spacing w:line="360" w:lineRule="auto"/>
              <w:jc w:val="left"/>
              <w:rPr>
                <w:rFonts w:ascii="宋体" w:hAnsi="宋体"/>
                <w:szCs w:val="21"/>
              </w:rPr>
            </w:pPr>
            <w:r w:rsidRPr="00805ACF">
              <w:rPr>
                <w:rFonts w:ascii="宋体" w:hAnsi="宋体" w:hint="eastAsia"/>
                <w:szCs w:val="21"/>
              </w:rPr>
              <w:t>刘晓阳</w:t>
            </w:r>
          </w:p>
        </w:tc>
      </w:tr>
      <w:tr w:rsidR="00C11DA2" w:rsidRPr="002044BB" w:rsidTr="00A605DB">
        <w:tc>
          <w:tcPr>
            <w:tcW w:w="959" w:type="dxa"/>
            <w:shd w:val="clear" w:color="auto" w:fill="auto"/>
          </w:tcPr>
          <w:p w:rsidR="00C11DA2" w:rsidRPr="00B10B2B" w:rsidRDefault="00911809" w:rsidP="00A605DB">
            <w:pPr>
              <w:spacing w:line="360" w:lineRule="auto"/>
              <w:rPr>
                <w:rFonts w:ascii="宋体" w:hAnsi="宋体"/>
                <w:szCs w:val="21"/>
              </w:rPr>
            </w:pPr>
            <w:r>
              <w:rPr>
                <w:rFonts w:ascii="宋体" w:hAnsi="宋体"/>
                <w:szCs w:val="21"/>
              </w:rPr>
              <w:t>2</w:t>
            </w:r>
          </w:p>
        </w:tc>
        <w:tc>
          <w:tcPr>
            <w:tcW w:w="6095" w:type="dxa"/>
            <w:shd w:val="clear" w:color="auto" w:fill="auto"/>
          </w:tcPr>
          <w:p w:rsidR="00C11DA2" w:rsidRPr="00B10B2B" w:rsidRDefault="00C11DA2" w:rsidP="00A605DB">
            <w:pPr>
              <w:spacing w:line="360" w:lineRule="auto"/>
              <w:rPr>
                <w:rFonts w:ascii="宋体" w:hAnsi="宋体"/>
                <w:szCs w:val="21"/>
              </w:rPr>
            </w:pPr>
            <w:r w:rsidRPr="00805ACF">
              <w:rPr>
                <w:rFonts w:ascii="宋体" w:hAnsi="宋体" w:hint="eastAsia"/>
                <w:szCs w:val="21"/>
              </w:rPr>
              <w:t>《Android编程权威指南》</w:t>
            </w:r>
          </w:p>
        </w:tc>
        <w:tc>
          <w:tcPr>
            <w:tcW w:w="1559" w:type="dxa"/>
            <w:shd w:val="clear" w:color="auto" w:fill="auto"/>
          </w:tcPr>
          <w:p w:rsidR="00C11DA2" w:rsidRPr="00B10B2B" w:rsidRDefault="00C11DA2" w:rsidP="00A605DB">
            <w:pPr>
              <w:spacing w:line="360" w:lineRule="auto"/>
              <w:rPr>
                <w:rFonts w:ascii="宋体" w:hAnsi="宋体"/>
                <w:szCs w:val="21"/>
              </w:rPr>
            </w:pPr>
            <w:r>
              <w:rPr>
                <w:rFonts w:ascii="宋体" w:hAnsi="宋体" w:hint="eastAsia"/>
                <w:szCs w:val="21"/>
              </w:rPr>
              <w:t>Bill</w:t>
            </w:r>
            <w:r>
              <w:rPr>
                <w:rFonts w:ascii="宋体" w:hAnsi="宋体"/>
                <w:szCs w:val="21"/>
              </w:rPr>
              <w:t xml:space="preserve"> </w:t>
            </w:r>
            <w:r w:rsidRPr="00805ACF">
              <w:rPr>
                <w:rFonts w:ascii="宋体" w:hAnsi="宋体" w:hint="eastAsia"/>
                <w:szCs w:val="21"/>
              </w:rPr>
              <w:t>Phillips</w:t>
            </w:r>
            <w:r>
              <w:rPr>
                <w:rFonts w:ascii="宋体" w:hAnsi="宋体" w:hint="eastAsia"/>
                <w:szCs w:val="21"/>
              </w:rPr>
              <w:t xml:space="preserve"> </w:t>
            </w:r>
            <w:r w:rsidRPr="00805ACF">
              <w:rPr>
                <w:rFonts w:ascii="宋体" w:hAnsi="宋体" w:hint="eastAsia"/>
                <w:szCs w:val="21"/>
              </w:rPr>
              <w:t>Brian Hardy</w:t>
            </w:r>
          </w:p>
        </w:tc>
      </w:tr>
      <w:tr w:rsidR="00C11DA2" w:rsidRPr="002044BB" w:rsidTr="00A605DB">
        <w:tc>
          <w:tcPr>
            <w:tcW w:w="959" w:type="dxa"/>
            <w:shd w:val="clear" w:color="auto" w:fill="auto"/>
          </w:tcPr>
          <w:p w:rsidR="00C11DA2" w:rsidRPr="00B10B2B" w:rsidRDefault="00911809" w:rsidP="00A605DB">
            <w:pPr>
              <w:spacing w:line="360" w:lineRule="auto"/>
              <w:rPr>
                <w:rFonts w:ascii="宋体" w:hAnsi="宋体"/>
                <w:szCs w:val="21"/>
              </w:rPr>
            </w:pPr>
            <w:r>
              <w:rPr>
                <w:rFonts w:ascii="宋体" w:hAnsi="宋体"/>
                <w:szCs w:val="21"/>
              </w:rPr>
              <w:t>3</w:t>
            </w:r>
          </w:p>
        </w:tc>
        <w:tc>
          <w:tcPr>
            <w:tcW w:w="6095" w:type="dxa"/>
            <w:shd w:val="clear" w:color="auto" w:fill="auto"/>
          </w:tcPr>
          <w:p w:rsidR="00C11DA2" w:rsidRPr="00B10B2B" w:rsidRDefault="00C11DA2" w:rsidP="00A605DB">
            <w:pPr>
              <w:spacing w:line="360" w:lineRule="auto"/>
              <w:rPr>
                <w:rFonts w:ascii="宋体" w:hAnsi="宋体"/>
                <w:szCs w:val="21"/>
              </w:rPr>
            </w:pPr>
            <w:r>
              <w:rPr>
                <w:rFonts w:ascii="宋体" w:hAnsi="宋体" w:hint="eastAsia"/>
                <w:szCs w:val="21"/>
              </w:rPr>
              <w:t>《</w:t>
            </w:r>
            <w:r w:rsidRPr="00805ACF">
              <w:rPr>
                <w:rFonts w:ascii="宋体" w:hAnsi="宋体" w:hint="eastAsia"/>
                <w:szCs w:val="21"/>
              </w:rPr>
              <w:t>网络机器人Java编程指南</w:t>
            </w:r>
            <w:r>
              <w:rPr>
                <w:rFonts w:ascii="宋体" w:hAnsi="宋体" w:hint="eastAsia"/>
                <w:szCs w:val="21"/>
              </w:rPr>
              <w:t>》</w:t>
            </w:r>
          </w:p>
        </w:tc>
        <w:tc>
          <w:tcPr>
            <w:tcW w:w="1559" w:type="dxa"/>
            <w:shd w:val="clear" w:color="auto" w:fill="auto"/>
          </w:tcPr>
          <w:p w:rsidR="00C11DA2" w:rsidRPr="00B10B2B" w:rsidRDefault="00C11DA2" w:rsidP="00A605DB">
            <w:pPr>
              <w:spacing w:line="360" w:lineRule="auto"/>
              <w:rPr>
                <w:rFonts w:ascii="宋体" w:hAnsi="宋体"/>
                <w:szCs w:val="21"/>
              </w:rPr>
            </w:pPr>
            <w:r>
              <w:rPr>
                <w:rFonts w:ascii="宋体" w:hAnsi="宋体" w:hint="eastAsia"/>
                <w:szCs w:val="21"/>
              </w:rPr>
              <w:t>Heaton</w:t>
            </w:r>
            <w:r>
              <w:rPr>
                <w:rFonts w:ascii="宋体" w:hAnsi="宋体"/>
                <w:szCs w:val="21"/>
              </w:rPr>
              <w:t xml:space="preserve"> </w:t>
            </w:r>
            <w:r>
              <w:rPr>
                <w:rFonts w:ascii="宋体" w:hAnsi="宋体" w:hint="eastAsia"/>
                <w:szCs w:val="21"/>
              </w:rPr>
              <w:t>J</w:t>
            </w:r>
            <w:r>
              <w:rPr>
                <w:rFonts w:ascii="宋体" w:hAnsi="宋体"/>
                <w:szCs w:val="21"/>
              </w:rPr>
              <w:t>.</w:t>
            </w:r>
          </w:p>
        </w:tc>
      </w:tr>
      <w:bookmarkEnd w:id="45"/>
      <w:tr w:rsidR="00153753" w:rsidRPr="00B10B2B" w:rsidTr="00153753">
        <w:tc>
          <w:tcPr>
            <w:tcW w:w="959" w:type="dxa"/>
            <w:tcBorders>
              <w:top w:val="single" w:sz="4" w:space="0" w:color="auto"/>
              <w:left w:val="single" w:sz="4" w:space="0" w:color="auto"/>
              <w:bottom w:val="single" w:sz="4" w:space="0" w:color="auto"/>
              <w:right w:val="single" w:sz="4" w:space="0" w:color="auto"/>
            </w:tcBorders>
            <w:shd w:val="clear" w:color="auto" w:fill="auto"/>
          </w:tcPr>
          <w:p w:rsidR="00153753" w:rsidRPr="00B10B2B" w:rsidRDefault="00153753" w:rsidP="00153753">
            <w:pPr>
              <w:spacing w:line="360" w:lineRule="auto"/>
              <w:rPr>
                <w:rFonts w:ascii="宋体" w:hAnsi="宋体"/>
                <w:szCs w:val="21"/>
              </w:rPr>
            </w:pPr>
            <w:r>
              <w:rPr>
                <w:rFonts w:ascii="宋体" w:hAnsi="宋体" w:hint="eastAsia"/>
                <w:szCs w:val="21"/>
              </w:rPr>
              <w:t>4</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153753" w:rsidRPr="00DA3066" w:rsidRDefault="00153753" w:rsidP="00153753">
            <w:pPr>
              <w:spacing w:line="360" w:lineRule="auto"/>
              <w:rPr>
                <w:rFonts w:ascii="宋体" w:hAnsi="宋体"/>
                <w:szCs w:val="21"/>
              </w:rPr>
            </w:pPr>
            <w:r w:rsidRPr="00B10B2B">
              <w:rPr>
                <w:rFonts w:ascii="宋体" w:hAnsi="宋体" w:hint="eastAsia"/>
                <w:szCs w:val="21"/>
              </w:rPr>
              <w:t>《</w:t>
            </w:r>
            <w:r>
              <w:rPr>
                <w:rFonts w:ascii="宋体" w:hAnsi="宋体" w:hint="eastAsia"/>
                <w:szCs w:val="21"/>
              </w:rPr>
              <w:t>软件工程（第三版）</w:t>
            </w:r>
            <w:r w:rsidRPr="00B10B2B">
              <w:rPr>
                <w:rFonts w:ascii="宋体" w:hAnsi="宋体" w:hint="eastAsia"/>
                <w:szCs w:val="21"/>
              </w:rPr>
              <w:t>》</w:t>
            </w:r>
            <w:r>
              <w:rPr>
                <w:rFonts w:ascii="宋体" w:hAnsi="宋体" w:hint="eastAsia"/>
                <w:szCs w:val="21"/>
              </w:rPr>
              <w:t>，</w:t>
            </w:r>
            <w:r w:rsidRPr="00DA3066">
              <w:rPr>
                <w:rFonts w:ascii="宋体" w:hAnsi="宋体" w:hint="eastAsia"/>
                <w:szCs w:val="21"/>
              </w:rPr>
              <w:t>高等教育出版社，2012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153753" w:rsidRPr="00B10B2B" w:rsidRDefault="00153753" w:rsidP="00153753">
            <w:pPr>
              <w:spacing w:line="360" w:lineRule="auto"/>
              <w:rPr>
                <w:rFonts w:ascii="宋体" w:hAnsi="宋体"/>
                <w:szCs w:val="21"/>
              </w:rPr>
            </w:pPr>
            <w:r w:rsidRPr="00DA3066">
              <w:rPr>
                <w:rFonts w:ascii="宋体" w:hAnsi="宋体" w:hint="eastAsia"/>
                <w:szCs w:val="21"/>
              </w:rPr>
              <w:t>齐治昌等</w:t>
            </w:r>
          </w:p>
        </w:tc>
      </w:tr>
    </w:tbl>
    <w:p w:rsidR="00C11DA2" w:rsidRPr="002044BB" w:rsidRDefault="00C11DA2" w:rsidP="00C11DA2">
      <w:pPr>
        <w:spacing w:line="360" w:lineRule="auto"/>
        <w:ind w:firstLine="420"/>
      </w:pPr>
    </w:p>
    <w:p w:rsidR="00C11DA2" w:rsidRPr="002044BB" w:rsidRDefault="00C11DA2" w:rsidP="00C11DA2">
      <w:pPr>
        <w:pStyle w:val="1"/>
        <w:spacing w:line="360" w:lineRule="auto"/>
      </w:pPr>
      <w:bookmarkStart w:id="46" w:name="_Toc430813083"/>
      <w:bookmarkStart w:id="47" w:name="_Toc464229532"/>
      <w:bookmarkStart w:id="48" w:name="_Toc464229817"/>
      <w:bookmarkStart w:id="49" w:name="_Toc464231410"/>
      <w:bookmarkStart w:id="50" w:name="_Toc464231758"/>
      <w:bookmarkStart w:id="51" w:name="_Toc464231961"/>
      <w:bookmarkStart w:id="52" w:name="_Toc464584933"/>
      <w:bookmarkStart w:id="53" w:name="_Toc464856235"/>
      <w:bookmarkStart w:id="54" w:name="_Toc527631739"/>
      <w:r w:rsidRPr="002044BB">
        <w:rPr>
          <w:rFonts w:hint="eastAsia"/>
        </w:rPr>
        <w:t>2</w:t>
      </w:r>
      <w:r w:rsidRPr="002044BB">
        <w:rPr>
          <w:rFonts w:hint="eastAsia"/>
        </w:rPr>
        <w:t>任务概述</w:t>
      </w:r>
      <w:bookmarkEnd w:id="46"/>
      <w:bookmarkEnd w:id="47"/>
      <w:bookmarkEnd w:id="48"/>
      <w:bookmarkEnd w:id="49"/>
      <w:bookmarkEnd w:id="50"/>
      <w:bookmarkEnd w:id="51"/>
      <w:bookmarkEnd w:id="52"/>
      <w:bookmarkEnd w:id="53"/>
      <w:bookmarkEnd w:id="54"/>
    </w:p>
    <w:p w:rsidR="00C11DA2" w:rsidRDefault="00C11DA2" w:rsidP="00C11DA2">
      <w:pPr>
        <w:pStyle w:val="2"/>
        <w:spacing w:line="360" w:lineRule="auto"/>
      </w:pPr>
      <w:bookmarkStart w:id="55" w:name="_Toc430813084"/>
      <w:bookmarkStart w:id="56" w:name="_Toc464229533"/>
      <w:bookmarkStart w:id="57" w:name="_Toc464229818"/>
      <w:bookmarkStart w:id="58" w:name="_Toc464231411"/>
      <w:bookmarkStart w:id="59" w:name="_Toc464231759"/>
      <w:bookmarkStart w:id="60" w:name="_Toc464231962"/>
      <w:bookmarkStart w:id="61" w:name="_Toc464584934"/>
      <w:bookmarkStart w:id="62" w:name="_Toc464856236"/>
      <w:bookmarkStart w:id="63" w:name="_Toc527631740"/>
      <w:r w:rsidRPr="002044BB">
        <w:rPr>
          <w:rFonts w:hint="eastAsia"/>
        </w:rPr>
        <w:t>2.1</w:t>
      </w:r>
      <w:r w:rsidRPr="002044BB">
        <w:rPr>
          <w:rFonts w:hint="eastAsia"/>
        </w:rPr>
        <w:t>目标</w:t>
      </w:r>
      <w:bookmarkEnd w:id="55"/>
      <w:bookmarkEnd w:id="56"/>
      <w:bookmarkEnd w:id="57"/>
      <w:bookmarkEnd w:id="58"/>
      <w:bookmarkEnd w:id="59"/>
      <w:bookmarkEnd w:id="60"/>
      <w:bookmarkEnd w:id="61"/>
      <w:bookmarkEnd w:id="62"/>
      <w:bookmarkEnd w:id="63"/>
    </w:p>
    <w:p w:rsidR="00911809" w:rsidRPr="00911809" w:rsidRDefault="00911809" w:rsidP="00911809">
      <w:pPr>
        <w:spacing w:line="360" w:lineRule="auto"/>
        <w:ind w:firstLine="420"/>
      </w:pPr>
      <w:bookmarkStart w:id="64" w:name="_Toc430813085"/>
      <w:bookmarkStart w:id="65" w:name="_Toc464229534"/>
      <w:bookmarkStart w:id="66" w:name="_Toc464229819"/>
      <w:bookmarkStart w:id="67" w:name="_Toc464231412"/>
      <w:bookmarkStart w:id="68" w:name="_Toc464231760"/>
      <w:bookmarkStart w:id="69" w:name="_Toc464231963"/>
      <w:bookmarkStart w:id="70" w:name="_Toc464584935"/>
      <w:bookmarkStart w:id="71" w:name="_Toc464856237"/>
      <w:r>
        <w:rPr>
          <w:rFonts w:hint="eastAsia"/>
        </w:rPr>
        <w:t>由于目前手机</w:t>
      </w:r>
      <w:r>
        <w:rPr>
          <w:rFonts w:hint="eastAsia"/>
        </w:rPr>
        <w:t>app</w:t>
      </w:r>
      <w:r>
        <w:rPr>
          <w:rFonts w:hint="eastAsia"/>
        </w:rPr>
        <w:t>的支持不够，</w:t>
      </w:r>
      <w:r w:rsidRPr="00911809">
        <w:rPr>
          <w:rFonts w:hint="eastAsia"/>
        </w:rPr>
        <w:t>用户要在手机上阅读、管理</w:t>
      </w:r>
      <w:r w:rsidRPr="00911809">
        <w:rPr>
          <w:rFonts w:hint="eastAsia"/>
        </w:rPr>
        <w:t>markdown</w:t>
      </w:r>
      <w:r w:rsidRPr="00911809">
        <w:rPr>
          <w:rFonts w:hint="eastAsia"/>
        </w:rPr>
        <w:t>文件的需求难以得到满足，因此该具有手势翻页功能的</w:t>
      </w:r>
      <w:r w:rsidRPr="00911809">
        <w:rPr>
          <w:rFonts w:hint="eastAsia"/>
        </w:rPr>
        <w:t>markdown</w:t>
      </w:r>
      <w:r w:rsidRPr="00911809">
        <w:t xml:space="preserve"> </w:t>
      </w:r>
      <w:r w:rsidRPr="00911809">
        <w:rPr>
          <w:rFonts w:hint="eastAsia"/>
        </w:rPr>
        <w:t>reader</w:t>
      </w:r>
      <w:r w:rsidRPr="00911809">
        <w:rPr>
          <w:rFonts w:hint="eastAsia"/>
        </w:rPr>
        <w:t>系统将导入本地文件、预览、搜索、标记、分享等功能集于一体，同时向用户提供阅读时通过手势翻页代替触屏滑动的新体验，以此向广大使用</w:t>
      </w:r>
      <w:r w:rsidRPr="00911809">
        <w:rPr>
          <w:rFonts w:hint="eastAsia"/>
        </w:rPr>
        <w:t>markdown</w:t>
      </w:r>
      <w:r w:rsidRPr="00911809">
        <w:rPr>
          <w:rFonts w:hint="eastAsia"/>
        </w:rPr>
        <w:t>标记语言的群体提供方便，同时提高在移动端阅读</w:t>
      </w:r>
      <w:r w:rsidRPr="00911809">
        <w:rPr>
          <w:rFonts w:hint="eastAsia"/>
        </w:rPr>
        <w:t>markdown</w:t>
      </w:r>
      <w:r w:rsidRPr="00911809">
        <w:rPr>
          <w:rFonts w:hint="eastAsia"/>
        </w:rPr>
        <w:t>文档的效率。弥补当前市场上</w:t>
      </w:r>
      <w:r w:rsidRPr="00911809">
        <w:rPr>
          <w:rFonts w:hint="eastAsia"/>
        </w:rPr>
        <w:t>app</w:t>
      </w:r>
      <w:r w:rsidRPr="00911809">
        <w:rPr>
          <w:rFonts w:hint="eastAsia"/>
        </w:rPr>
        <w:t>产品对</w:t>
      </w:r>
      <w:r w:rsidRPr="00911809">
        <w:rPr>
          <w:rFonts w:hint="eastAsia"/>
        </w:rPr>
        <w:t>markdown</w:t>
      </w:r>
      <w:r w:rsidRPr="00911809">
        <w:rPr>
          <w:rFonts w:hint="eastAsia"/>
        </w:rPr>
        <w:t>格式的支持不够导致的</w:t>
      </w:r>
      <w:r w:rsidRPr="00911809">
        <w:rPr>
          <w:rFonts w:hint="eastAsia"/>
        </w:rPr>
        <w:t>pc</w:t>
      </w:r>
      <w:r w:rsidRPr="00911809">
        <w:rPr>
          <w:rFonts w:hint="eastAsia"/>
        </w:rPr>
        <w:t>端和移动</w:t>
      </w:r>
      <w:proofErr w:type="gramStart"/>
      <w:r w:rsidRPr="00911809">
        <w:rPr>
          <w:rFonts w:hint="eastAsia"/>
        </w:rPr>
        <w:t>端文件</w:t>
      </w:r>
      <w:proofErr w:type="gramEnd"/>
      <w:r w:rsidRPr="00911809">
        <w:rPr>
          <w:rFonts w:hint="eastAsia"/>
        </w:rPr>
        <w:t>传输交流不便等问题，为频繁使用</w:t>
      </w:r>
      <w:r w:rsidRPr="00911809">
        <w:rPr>
          <w:rFonts w:hint="eastAsia"/>
        </w:rPr>
        <w:t>markdown</w:t>
      </w:r>
      <w:r w:rsidRPr="00911809">
        <w:rPr>
          <w:rFonts w:hint="eastAsia"/>
        </w:rPr>
        <w:t>标记语言的人群提供了便利。</w:t>
      </w:r>
    </w:p>
    <w:p w:rsidR="00C11DA2" w:rsidRDefault="00911809" w:rsidP="00C11DA2">
      <w:pPr>
        <w:pStyle w:val="2"/>
        <w:spacing w:line="360" w:lineRule="auto"/>
      </w:pPr>
      <w:bookmarkStart w:id="72" w:name="_Toc527631741"/>
      <w:r w:rsidRPr="002044BB">
        <w:rPr>
          <w:rFonts w:hint="eastAsia"/>
        </w:rPr>
        <w:t>2.2</w:t>
      </w:r>
      <w:r w:rsidRPr="002044BB">
        <w:rPr>
          <w:rFonts w:hint="eastAsia"/>
        </w:rPr>
        <w:t>用户的特点</w:t>
      </w:r>
      <w:bookmarkEnd w:id="64"/>
      <w:bookmarkEnd w:id="65"/>
      <w:bookmarkEnd w:id="66"/>
      <w:bookmarkEnd w:id="67"/>
      <w:bookmarkEnd w:id="68"/>
      <w:bookmarkEnd w:id="69"/>
      <w:bookmarkEnd w:id="70"/>
      <w:bookmarkEnd w:id="71"/>
      <w:bookmarkEnd w:id="72"/>
    </w:p>
    <w:p w:rsidR="008D3A45" w:rsidRDefault="008D3A45" w:rsidP="008D3A45">
      <w:pPr>
        <w:spacing w:line="360" w:lineRule="auto"/>
        <w:ind w:firstLine="420"/>
      </w:pPr>
      <w:bookmarkStart w:id="73" w:name="_Toc430813086"/>
      <w:bookmarkStart w:id="74" w:name="_Toc464229535"/>
      <w:bookmarkStart w:id="75" w:name="_Toc464229820"/>
      <w:bookmarkStart w:id="76" w:name="_Toc464231413"/>
      <w:bookmarkStart w:id="77" w:name="_Toc464231761"/>
      <w:bookmarkStart w:id="78" w:name="_Toc464231964"/>
      <w:bookmarkStart w:id="79" w:name="_Toc464584936"/>
      <w:bookmarkStart w:id="80" w:name="_Toc464856238"/>
      <w:r>
        <w:rPr>
          <w:rFonts w:hint="eastAsia"/>
        </w:rPr>
        <w:t>本系统的最终用户分为管理员和普通用户两类。其中，管理员是整个系统的维护者，可</w:t>
      </w:r>
      <w:r>
        <w:rPr>
          <w:rFonts w:hint="eastAsia"/>
        </w:rPr>
        <w:lastRenderedPageBreak/>
        <w:t>以对用户上传到服务器的文件信息进行审查、删除，对文件系统进行维护。普通用户在注册登录到本系统后可以管理账号信息、文件信息、高效审阅文本并</w:t>
      </w:r>
      <w:proofErr w:type="gramStart"/>
      <w:r>
        <w:rPr>
          <w:rFonts w:hint="eastAsia"/>
        </w:rPr>
        <w:t>通过外链分享</w:t>
      </w:r>
      <w:proofErr w:type="gramEnd"/>
      <w:r>
        <w:rPr>
          <w:rFonts w:hint="eastAsia"/>
        </w:rPr>
        <w:t>文件。</w:t>
      </w:r>
    </w:p>
    <w:p w:rsidR="008D3A45" w:rsidRDefault="008D3A45" w:rsidP="008D3A45">
      <w:pPr>
        <w:spacing w:line="360" w:lineRule="auto"/>
        <w:ind w:firstLine="420"/>
      </w:pPr>
      <w:r>
        <w:rPr>
          <w:rFonts w:hint="eastAsia"/>
        </w:rPr>
        <w:t>本系统的用户类型大多是经常使用</w:t>
      </w:r>
      <w:r>
        <w:rPr>
          <w:rFonts w:hint="eastAsia"/>
        </w:rPr>
        <w:t>markdown</w:t>
      </w:r>
      <w:r>
        <w:rPr>
          <w:rFonts w:hint="eastAsia"/>
        </w:rPr>
        <w:t>标记语言需要阅读</w:t>
      </w:r>
      <w:r>
        <w:rPr>
          <w:rFonts w:hint="eastAsia"/>
        </w:rPr>
        <w:t>markdown</w:t>
      </w:r>
      <w:r>
        <w:rPr>
          <w:rFonts w:hint="eastAsia"/>
        </w:rPr>
        <w:t>文本的人群，主要有文字工作者、程序员、说明报告撰写者等。文件地管理和</w:t>
      </w:r>
      <w:r w:rsidR="00911809">
        <w:rPr>
          <w:rFonts w:hint="eastAsia"/>
        </w:rPr>
        <w:t>分享给用户提供了方便，而</w:t>
      </w:r>
      <w:r>
        <w:rPr>
          <w:rFonts w:hint="eastAsia"/>
        </w:rPr>
        <w:t>本系统的审阅功能</w:t>
      </w:r>
      <w:r w:rsidR="00911809">
        <w:rPr>
          <w:rFonts w:hint="eastAsia"/>
        </w:rPr>
        <w:t>也</w:t>
      </w:r>
      <w:r>
        <w:rPr>
          <w:rFonts w:hint="eastAsia"/>
        </w:rPr>
        <w:t>将给这些用户带来高效、新颖、舒适的阅读体验。</w:t>
      </w:r>
    </w:p>
    <w:p w:rsidR="00C11DA2" w:rsidRPr="002044BB" w:rsidRDefault="00C11DA2" w:rsidP="00C11DA2">
      <w:pPr>
        <w:pStyle w:val="2"/>
        <w:spacing w:line="360" w:lineRule="auto"/>
      </w:pPr>
      <w:bookmarkStart w:id="81" w:name="_Toc527631742"/>
      <w:r w:rsidRPr="002044BB">
        <w:rPr>
          <w:rFonts w:hint="eastAsia"/>
        </w:rPr>
        <w:t>2.3</w:t>
      </w:r>
      <w:r w:rsidRPr="002044BB">
        <w:rPr>
          <w:rFonts w:hint="eastAsia"/>
        </w:rPr>
        <w:t>假定和约束</w:t>
      </w:r>
      <w:bookmarkEnd w:id="73"/>
      <w:bookmarkEnd w:id="74"/>
      <w:bookmarkEnd w:id="75"/>
      <w:bookmarkEnd w:id="76"/>
      <w:bookmarkEnd w:id="77"/>
      <w:bookmarkEnd w:id="78"/>
      <w:bookmarkEnd w:id="79"/>
      <w:bookmarkEnd w:id="80"/>
      <w:bookmarkEnd w:id="81"/>
    </w:p>
    <w:p w:rsidR="00C11DA2" w:rsidRPr="002044BB" w:rsidRDefault="00C11DA2" w:rsidP="00C11DA2">
      <w:pPr>
        <w:spacing w:line="360" w:lineRule="auto"/>
        <w:ind w:firstLine="420"/>
      </w:pPr>
      <w:r w:rsidRPr="002044BB">
        <w:rPr>
          <w:rFonts w:hint="eastAsia"/>
        </w:rPr>
        <w:t>经费限制：</w:t>
      </w:r>
      <w:r w:rsidR="00826045">
        <w:t>3</w:t>
      </w:r>
      <w:r>
        <w:rPr>
          <w:rFonts w:hint="eastAsia"/>
        </w:rPr>
        <w:t>000</w:t>
      </w:r>
      <w:r w:rsidRPr="002044BB">
        <w:rPr>
          <w:rFonts w:hint="eastAsia"/>
        </w:rPr>
        <w:t>元</w:t>
      </w:r>
    </w:p>
    <w:p w:rsidR="00C11DA2" w:rsidRPr="002044BB" w:rsidRDefault="00C11DA2" w:rsidP="00C11DA2">
      <w:pPr>
        <w:spacing w:line="360" w:lineRule="auto"/>
        <w:ind w:firstLine="420"/>
      </w:pPr>
      <w:r w:rsidRPr="002044BB">
        <w:rPr>
          <w:rFonts w:hint="eastAsia"/>
        </w:rPr>
        <w:t>开发期限：一年</w:t>
      </w:r>
    </w:p>
    <w:p w:rsidR="00C11DA2" w:rsidRPr="002044BB" w:rsidRDefault="00C11DA2" w:rsidP="00C11DA2">
      <w:pPr>
        <w:pStyle w:val="1"/>
        <w:spacing w:line="360" w:lineRule="auto"/>
      </w:pPr>
      <w:bookmarkStart w:id="82" w:name="_Toc430813087"/>
      <w:bookmarkStart w:id="83" w:name="_Toc464229536"/>
      <w:bookmarkStart w:id="84" w:name="_Toc464229821"/>
      <w:bookmarkStart w:id="85" w:name="_Toc464231414"/>
      <w:bookmarkStart w:id="86" w:name="_Toc464231762"/>
      <w:bookmarkStart w:id="87" w:name="_Toc464231965"/>
      <w:bookmarkStart w:id="88" w:name="_Toc464584937"/>
      <w:bookmarkStart w:id="89" w:name="_Toc464856239"/>
      <w:bookmarkStart w:id="90" w:name="_Toc527631743"/>
      <w:r w:rsidRPr="002044BB">
        <w:rPr>
          <w:rFonts w:hint="eastAsia"/>
        </w:rPr>
        <w:t>3</w:t>
      </w:r>
      <w:r w:rsidRPr="002044BB">
        <w:rPr>
          <w:rFonts w:hint="eastAsia"/>
        </w:rPr>
        <w:t>需求规定</w:t>
      </w:r>
      <w:bookmarkEnd w:id="82"/>
      <w:bookmarkEnd w:id="83"/>
      <w:bookmarkEnd w:id="84"/>
      <w:bookmarkEnd w:id="85"/>
      <w:bookmarkEnd w:id="86"/>
      <w:bookmarkEnd w:id="87"/>
      <w:bookmarkEnd w:id="88"/>
      <w:bookmarkEnd w:id="89"/>
      <w:bookmarkEnd w:id="90"/>
      <w:r w:rsidRPr="002044BB">
        <w:rPr>
          <w:rFonts w:hint="eastAsia"/>
        </w:rPr>
        <w:t xml:space="preserve"> </w:t>
      </w:r>
    </w:p>
    <w:p w:rsidR="00C11DA2" w:rsidRPr="002044BB" w:rsidRDefault="00C11DA2" w:rsidP="00C11DA2">
      <w:pPr>
        <w:pStyle w:val="2"/>
        <w:spacing w:line="360" w:lineRule="auto"/>
      </w:pPr>
      <w:bookmarkStart w:id="91" w:name="_Toc430813088"/>
      <w:bookmarkStart w:id="92" w:name="_Toc464229537"/>
      <w:bookmarkStart w:id="93" w:name="_Toc464229822"/>
      <w:bookmarkStart w:id="94" w:name="_Toc464231415"/>
      <w:bookmarkStart w:id="95" w:name="_Toc464231763"/>
      <w:bookmarkStart w:id="96" w:name="_Toc464231966"/>
      <w:bookmarkStart w:id="97" w:name="_Toc464584938"/>
      <w:bookmarkStart w:id="98" w:name="_Toc464856240"/>
      <w:bookmarkStart w:id="99" w:name="_Toc527631744"/>
      <w:r w:rsidRPr="002044BB">
        <w:rPr>
          <w:rFonts w:hint="eastAsia"/>
        </w:rPr>
        <w:t>3.1</w:t>
      </w:r>
      <w:r w:rsidRPr="002044BB">
        <w:rPr>
          <w:rFonts w:hint="eastAsia"/>
        </w:rPr>
        <w:t>对功能的规定</w:t>
      </w:r>
      <w:bookmarkEnd w:id="91"/>
      <w:bookmarkEnd w:id="92"/>
      <w:bookmarkEnd w:id="93"/>
      <w:bookmarkEnd w:id="94"/>
      <w:bookmarkEnd w:id="95"/>
      <w:bookmarkEnd w:id="96"/>
      <w:bookmarkEnd w:id="97"/>
      <w:bookmarkEnd w:id="98"/>
      <w:bookmarkEnd w:id="99"/>
    </w:p>
    <w:p w:rsidR="00C11DA2" w:rsidRPr="00741668" w:rsidRDefault="00C11DA2" w:rsidP="00C11DA2">
      <w:pPr>
        <w:pStyle w:val="3"/>
      </w:pPr>
      <w:bookmarkStart w:id="100" w:name="_Toc464229538"/>
      <w:bookmarkStart w:id="101" w:name="_Toc464229823"/>
      <w:bookmarkStart w:id="102" w:name="_Toc464231416"/>
      <w:bookmarkStart w:id="103" w:name="_Toc464231764"/>
      <w:bookmarkStart w:id="104" w:name="_Toc464231967"/>
      <w:bookmarkStart w:id="105" w:name="_Toc464584939"/>
      <w:bookmarkStart w:id="106" w:name="_Toc464856241"/>
      <w:bookmarkStart w:id="107" w:name="_Toc527631745"/>
      <w:r w:rsidRPr="00741668">
        <w:rPr>
          <w:rFonts w:hint="eastAsia"/>
        </w:rPr>
        <w:t>1</w:t>
      </w:r>
      <w:r w:rsidRPr="00741668">
        <w:rPr>
          <w:rFonts w:hint="eastAsia"/>
        </w:rPr>
        <w:t>、用户</w:t>
      </w:r>
      <w:r w:rsidR="002E70DE">
        <w:rPr>
          <w:rFonts w:hint="eastAsia"/>
        </w:rPr>
        <w:t>信息</w:t>
      </w:r>
      <w:r w:rsidRPr="00741668">
        <w:rPr>
          <w:rFonts w:hint="eastAsia"/>
        </w:rPr>
        <w:t>管理</w:t>
      </w:r>
      <w:bookmarkEnd w:id="100"/>
      <w:bookmarkEnd w:id="101"/>
      <w:bookmarkEnd w:id="102"/>
      <w:bookmarkEnd w:id="103"/>
      <w:bookmarkEnd w:id="104"/>
      <w:bookmarkEnd w:id="105"/>
      <w:bookmarkEnd w:id="106"/>
      <w:bookmarkEnd w:id="107"/>
    </w:p>
    <w:p w:rsidR="00C11DA2" w:rsidRPr="00741668" w:rsidRDefault="00C11DA2" w:rsidP="00C11DA2">
      <w:pPr>
        <w:spacing w:line="360" w:lineRule="auto"/>
        <w:ind w:firstLineChars="250" w:firstLine="525"/>
      </w:pPr>
      <w:r>
        <w:t>用户通过</w:t>
      </w:r>
      <w:r>
        <w:rPr>
          <w:rFonts w:hint="eastAsia"/>
        </w:rPr>
        <w:t>手机号</w:t>
      </w:r>
      <w:r w:rsidR="006A18CF">
        <w:rPr>
          <w:rFonts w:hint="eastAsia"/>
        </w:rPr>
        <w:t>注册、</w:t>
      </w:r>
      <w:r w:rsidRPr="00741668">
        <w:t>登录</w:t>
      </w:r>
      <w:r w:rsidR="006A18CF">
        <w:rPr>
          <w:rFonts w:hint="eastAsia"/>
        </w:rPr>
        <w:t>、修改账户密码</w:t>
      </w:r>
      <w:r w:rsidRPr="00741668">
        <w:t>，同时在忘记密码时能够通过手机验证码的方式找回密码，具体如下：</w:t>
      </w:r>
    </w:p>
    <w:p w:rsidR="00C11DA2" w:rsidRDefault="002E70DE" w:rsidP="00C11DA2">
      <w:pPr>
        <w:numPr>
          <w:ilvl w:val="0"/>
          <w:numId w:val="4"/>
        </w:numPr>
        <w:spacing w:line="360" w:lineRule="auto"/>
      </w:pPr>
      <w:r>
        <w:rPr>
          <w:rFonts w:hint="eastAsia"/>
        </w:rPr>
        <w:t>注册账户</w:t>
      </w:r>
    </w:p>
    <w:p w:rsidR="002E70DE" w:rsidRDefault="002E70DE" w:rsidP="002E70DE">
      <w:pPr>
        <w:pStyle w:val="a4"/>
        <w:spacing w:line="360" w:lineRule="auto"/>
        <w:ind w:left="1245" w:firstLineChars="0" w:firstLine="0"/>
      </w:pPr>
      <w:r>
        <w:rPr>
          <w:rFonts w:hint="eastAsia"/>
        </w:rPr>
        <w:t>用户需注册使用本系统。用户通过手机号进行注册，在注册过程中，系统会检验用户填写的手机是否已经被注册过，并向该手机号发送验证码，输入的验证</w:t>
      </w:r>
      <w:proofErr w:type="gramStart"/>
      <w:r>
        <w:rPr>
          <w:rFonts w:hint="eastAsia"/>
        </w:rPr>
        <w:t>码正确方</w:t>
      </w:r>
      <w:proofErr w:type="gramEnd"/>
      <w:r>
        <w:rPr>
          <w:rFonts w:hint="eastAsia"/>
        </w:rPr>
        <w:t>能完成身份验证并设置密码。系统将检查用户的两次密码输入是否匹配，检验完成后用户即成功注册了本系统。</w:t>
      </w:r>
    </w:p>
    <w:p w:rsidR="00912739" w:rsidRDefault="00912739" w:rsidP="00912739">
      <w:pPr>
        <w:numPr>
          <w:ilvl w:val="0"/>
          <w:numId w:val="4"/>
        </w:numPr>
        <w:spacing w:line="360" w:lineRule="auto"/>
      </w:pPr>
      <w:r>
        <w:rPr>
          <w:rFonts w:hint="eastAsia"/>
        </w:rPr>
        <w:t>登录账户</w:t>
      </w:r>
    </w:p>
    <w:p w:rsidR="00C11DA2" w:rsidRPr="0047503B" w:rsidRDefault="00C11DA2" w:rsidP="00912739">
      <w:pPr>
        <w:spacing w:line="360" w:lineRule="auto"/>
        <w:ind w:left="1245"/>
      </w:pPr>
      <w:r>
        <w:rPr>
          <w:rFonts w:hint="eastAsia"/>
        </w:rPr>
        <w:t>用户可通过已注册的手机号和密码登录</w:t>
      </w:r>
      <w:r w:rsidR="002E70DE">
        <w:rPr>
          <w:rFonts w:hint="eastAsia"/>
        </w:rPr>
        <w:t>至本系统</w:t>
      </w:r>
      <w:r>
        <w:rPr>
          <w:rFonts w:hint="eastAsia"/>
        </w:rPr>
        <w:t>。登录完成后，用户可使用本软件的全部功能。</w:t>
      </w:r>
    </w:p>
    <w:p w:rsidR="00C11DA2" w:rsidRDefault="002E70DE" w:rsidP="00C11DA2">
      <w:pPr>
        <w:numPr>
          <w:ilvl w:val="0"/>
          <w:numId w:val="4"/>
        </w:numPr>
        <w:spacing w:line="360" w:lineRule="auto"/>
      </w:pPr>
      <w:r>
        <w:rPr>
          <w:rFonts w:hint="eastAsia"/>
        </w:rPr>
        <w:t>修改密码</w:t>
      </w:r>
    </w:p>
    <w:p w:rsidR="00C11DA2" w:rsidRPr="00741668" w:rsidRDefault="00C11DA2" w:rsidP="00C11DA2">
      <w:pPr>
        <w:spacing w:line="360" w:lineRule="auto"/>
        <w:ind w:left="1245"/>
      </w:pPr>
      <w:r>
        <w:rPr>
          <w:rFonts w:hint="eastAsia"/>
        </w:rPr>
        <w:t>用户</w:t>
      </w:r>
      <w:r w:rsidR="002E70DE">
        <w:rPr>
          <w:rFonts w:hint="eastAsia"/>
        </w:rPr>
        <w:t>通过输入账号密码的方式修改自己账户的密码。</w:t>
      </w:r>
    </w:p>
    <w:p w:rsidR="00C11DA2" w:rsidRDefault="002E70DE" w:rsidP="00C11DA2">
      <w:pPr>
        <w:numPr>
          <w:ilvl w:val="0"/>
          <w:numId w:val="4"/>
        </w:numPr>
        <w:spacing w:line="360" w:lineRule="auto"/>
      </w:pPr>
      <w:r>
        <w:rPr>
          <w:rFonts w:hint="eastAsia"/>
        </w:rPr>
        <w:t>找回密码</w:t>
      </w:r>
    </w:p>
    <w:p w:rsidR="00C11DA2" w:rsidRDefault="00C11DA2" w:rsidP="00C11DA2">
      <w:pPr>
        <w:spacing w:line="360" w:lineRule="auto"/>
        <w:ind w:left="1245"/>
      </w:pPr>
      <w:r w:rsidRPr="00741668">
        <w:t>用户在忘记密码时能通过手机验证码的方式找回密码</w:t>
      </w:r>
      <w:r>
        <w:rPr>
          <w:rFonts w:hint="eastAsia"/>
        </w:rPr>
        <w:t>。</w:t>
      </w:r>
      <w:r w:rsidR="00912739">
        <w:rPr>
          <w:rFonts w:hint="eastAsia"/>
        </w:rPr>
        <w:t>系统</w:t>
      </w:r>
      <w:proofErr w:type="gramStart"/>
      <w:r w:rsidR="00912739">
        <w:rPr>
          <w:rFonts w:hint="eastAsia"/>
        </w:rPr>
        <w:t>将给需找回</w:t>
      </w:r>
      <w:proofErr w:type="gramEnd"/>
      <w:r w:rsidR="00912739">
        <w:rPr>
          <w:rFonts w:hint="eastAsia"/>
        </w:rPr>
        <w:t>密码的</w:t>
      </w:r>
      <w:r w:rsidR="00912739">
        <w:rPr>
          <w:rFonts w:hint="eastAsia"/>
        </w:rPr>
        <w:lastRenderedPageBreak/>
        <w:t>手机号发送验证码，用户输入正确的</w:t>
      </w:r>
      <w:proofErr w:type="gramStart"/>
      <w:r w:rsidR="00912739">
        <w:rPr>
          <w:rFonts w:hint="eastAsia"/>
        </w:rPr>
        <w:t>验证码即</w:t>
      </w:r>
      <w:proofErr w:type="gramEnd"/>
      <w:r w:rsidR="00912739">
        <w:rPr>
          <w:rFonts w:hint="eastAsia"/>
        </w:rPr>
        <w:t>能重新设置密码。</w:t>
      </w:r>
    </w:p>
    <w:p w:rsidR="00DA532D" w:rsidRPr="00DA532D" w:rsidRDefault="00C11DA2" w:rsidP="00DA532D">
      <w:pPr>
        <w:pStyle w:val="3"/>
        <w:rPr>
          <w:color w:val="000000"/>
        </w:rPr>
      </w:pPr>
      <w:bookmarkStart w:id="108" w:name="_Toc527631746"/>
      <w:r>
        <w:rPr>
          <w:rFonts w:hint="eastAsia"/>
          <w:color w:val="000000"/>
        </w:rPr>
        <w:t>2</w:t>
      </w:r>
      <w:r w:rsidRPr="00AE4EE1">
        <w:rPr>
          <w:rFonts w:hint="eastAsia"/>
          <w:color w:val="000000"/>
        </w:rPr>
        <w:t>、</w:t>
      </w:r>
      <w:r w:rsidR="00912739">
        <w:rPr>
          <w:rFonts w:hint="eastAsia"/>
          <w:color w:val="000000"/>
        </w:rPr>
        <w:t>文件</w:t>
      </w:r>
      <w:r w:rsidRPr="00AE4EE1">
        <w:rPr>
          <w:rFonts w:hint="eastAsia"/>
          <w:color w:val="000000"/>
        </w:rPr>
        <w:t>管理</w:t>
      </w:r>
      <w:bookmarkEnd w:id="108"/>
    </w:p>
    <w:p w:rsidR="00912739" w:rsidRDefault="00C11DA2" w:rsidP="00C11DA2">
      <w:pPr>
        <w:spacing w:line="360" w:lineRule="auto"/>
      </w:pPr>
      <w:r>
        <w:tab/>
      </w:r>
      <w:r>
        <w:rPr>
          <w:rFonts w:hint="eastAsia"/>
        </w:rPr>
        <w:t>用户在登录系统后</w:t>
      </w:r>
      <w:r w:rsidR="00912739">
        <w:rPr>
          <w:rFonts w:hint="eastAsia"/>
        </w:rPr>
        <w:t>可以对文件进行管理。</w:t>
      </w:r>
    </w:p>
    <w:p w:rsidR="008E7788" w:rsidRDefault="00C11DA2" w:rsidP="00912739">
      <w:pPr>
        <w:spacing w:line="360" w:lineRule="auto"/>
        <w:ind w:firstLine="420"/>
      </w:pPr>
      <w:r>
        <w:rPr>
          <w:rFonts w:hint="eastAsia"/>
        </w:rPr>
        <w:t>管理员能够对</w:t>
      </w:r>
      <w:r w:rsidR="00912739">
        <w:rPr>
          <w:rFonts w:hint="eastAsia"/>
        </w:rPr>
        <w:t>用户</w:t>
      </w:r>
      <w:r w:rsidR="008E7788">
        <w:rPr>
          <w:rFonts w:hint="eastAsia"/>
        </w:rPr>
        <w:t>上传到服务器</w:t>
      </w:r>
      <w:r w:rsidR="00912739">
        <w:rPr>
          <w:rFonts w:hint="eastAsia"/>
        </w:rPr>
        <w:t>的文件进行审查、管理，对文件系统进行维</w:t>
      </w:r>
      <w:r w:rsidR="008E7788">
        <w:rPr>
          <w:rFonts w:hint="eastAsia"/>
        </w:rPr>
        <w:t>。</w:t>
      </w:r>
    </w:p>
    <w:p w:rsidR="00C11DA2" w:rsidRPr="005655A2" w:rsidRDefault="00C11DA2" w:rsidP="00912739">
      <w:pPr>
        <w:spacing w:line="360" w:lineRule="auto"/>
        <w:ind w:firstLine="420"/>
      </w:pPr>
      <w:r>
        <w:rPr>
          <w:rFonts w:hint="eastAsia"/>
        </w:rPr>
        <w:t>具体如下：</w:t>
      </w:r>
    </w:p>
    <w:p w:rsidR="00532BDE" w:rsidRDefault="00912739" w:rsidP="00C11DA2">
      <w:pPr>
        <w:numPr>
          <w:ilvl w:val="0"/>
          <w:numId w:val="8"/>
        </w:numPr>
        <w:spacing w:line="360" w:lineRule="auto"/>
        <w:rPr>
          <w:color w:val="000000"/>
        </w:rPr>
      </w:pPr>
      <w:r>
        <w:rPr>
          <w:rFonts w:hint="eastAsia"/>
          <w:color w:val="000000"/>
        </w:rPr>
        <w:t>导入文件</w:t>
      </w:r>
      <w:r w:rsidR="00C11DA2" w:rsidRPr="00AE4EE1">
        <w:rPr>
          <w:rFonts w:hint="eastAsia"/>
          <w:color w:val="000000"/>
        </w:rPr>
        <w:t>：</w:t>
      </w:r>
    </w:p>
    <w:p w:rsidR="00532BDE" w:rsidRPr="00532BDE" w:rsidRDefault="00532BDE" w:rsidP="00532BDE">
      <w:pPr>
        <w:pStyle w:val="a4"/>
        <w:spacing w:line="360" w:lineRule="auto"/>
        <w:ind w:left="1140" w:firstLineChars="0" w:firstLine="0"/>
        <w:rPr>
          <w:color w:val="000000"/>
        </w:rPr>
      </w:pPr>
      <w:r w:rsidRPr="00532BDE">
        <w:rPr>
          <w:rFonts w:hint="eastAsia"/>
          <w:color w:val="000000"/>
        </w:rPr>
        <w:t>用户将网页、邮件或本地的</w:t>
      </w:r>
      <w:r w:rsidRPr="00532BDE">
        <w:rPr>
          <w:rFonts w:hint="eastAsia"/>
          <w:color w:val="000000"/>
        </w:rPr>
        <w:t>markdown</w:t>
      </w:r>
      <w:r w:rsidRPr="00532BDE">
        <w:rPr>
          <w:rFonts w:hint="eastAsia"/>
          <w:color w:val="000000"/>
        </w:rPr>
        <w:t>文件导入系统</w:t>
      </w:r>
      <w:r w:rsidR="008E7788">
        <w:rPr>
          <w:rFonts w:hint="eastAsia"/>
          <w:color w:val="000000"/>
        </w:rPr>
        <w:t>，</w:t>
      </w:r>
      <w:r w:rsidRPr="00532BDE">
        <w:rPr>
          <w:rFonts w:hint="eastAsia"/>
          <w:color w:val="000000"/>
        </w:rPr>
        <w:t>文件将被保存在本地数据库。导入的文件将被打开以阅读模式展示。</w:t>
      </w:r>
    </w:p>
    <w:p w:rsidR="00C11DA2" w:rsidRPr="00532BDE" w:rsidRDefault="00C11DA2" w:rsidP="00532BDE">
      <w:pPr>
        <w:numPr>
          <w:ilvl w:val="0"/>
          <w:numId w:val="8"/>
        </w:numPr>
        <w:spacing w:line="360" w:lineRule="auto"/>
        <w:rPr>
          <w:color w:val="000000"/>
        </w:rPr>
      </w:pPr>
      <w:r w:rsidRPr="00532BDE">
        <w:rPr>
          <w:rFonts w:hint="eastAsia"/>
          <w:color w:val="000000"/>
        </w:rPr>
        <w:t>删除</w:t>
      </w:r>
      <w:r w:rsidR="00532BDE">
        <w:rPr>
          <w:rFonts w:hint="eastAsia"/>
          <w:color w:val="000000"/>
        </w:rPr>
        <w:t>文件</w:t>
      </w:r>
      <w:r w:rsidRPr="00532BDE">
        <w:rPr>
          <w:rFonts w:hint="eastAsia"/>
          <w:color w:val="000000"/>
        </w:rPr>
        <w:t>：</w:t>
      </w:r>
    </w:p>
    <w:p w:rsidR="00C11DA2" w:rsidRDefault="00C11DA2" w:rsidP="00C11DA2">
      <w:pPr>
        <w:spacing w:line="360" w:lineRule="auto"/>
        <w:ind w:left="1140"/>
        <w:rPr>
          <w:color w:val="000000"/>
        </w:rPr>
      </w:pPr>
      <w:r w:rsidRPr="00AE4EE1">
        <w:rPr>
          <w:rFonts w:hint="eastAsia"/>
          <w:color w:val="000000"/>
        </w:rPr>
        <w:t>管理员登录系统后</w:t>
      </w:r>
      <w:r w:rsidR="00532BDE">
        <w:rPr>
          <w:rFonts w:hint="eastAsia"/>
          <w:color w:val="000000"/>
        </w:rPr>
        <w:t>可删除不合法的文件</w:t>
      </w:r>
      <w:proofErr w:type="gramStart"/>
      <w:r w:rsidR="00532BDE">
        <w:rPr>
          <w:rFonts w:hint="eastAsia"/>
          <w:color w:val="000000"/>
        </w:rPr>
        <w:t>已维护</w:t>
      </w:r>
      <w:proofErr w:type="gramEnd"/>
      <w:r w:rsidR="00532BDE">
        <w:rPr>
          <w:rFonts w:hint="eastAsia"/>
          <w:color w:val="000000"/>
        </w:rPr>
        <w:t>文件系统的正常运转。</w:t>
      </w:r>
    </w:p>
    <w:p w:rsidR="00532BDE" w:rsidRPr="00AE4EE1" w:rsidRDefault="00532BDE" w:rsidP="00C11DA2">
      <w:pPr>
        <w:spacing w:line="360" w:lineRule="auto"/>
        <w:ind w:left="1140"/>
        <w:rPr>
          <w:color w:val="000000"/>
        </w:rPr>
      </w:pPr>
      <w:r>
        <w:rPr>
          <w:rFonts w:hint="eastAsia"/>
          <w:color w:val="000000"/>
        </w:rPr>
        <w:t>用户可删除本账号导入系统的本地文件</w:t>
      </w:r>
      <w:r w:rsidR="00764B7E">
        <w:rPr>
          <w:rFonts w:hint="eastAsia"/>
          <w:color w:val="000000"/>
        </w:rPr>
        <w:t>，同时删除该用户对文件的标记</w:t>
      </w:r>
      <w:r>
        <w:rPr>
          <w:rFonts w:hint="eastAsia"/>
          <w:color w:val="000000"/>
        </w:rPr>
        <w:t>。</w:t>
      </w:r>
    </w:p>
    <w:p w:rsidR="00C11DA2" w:rsidRDefault="00532BDE" w:rsidP="00C11DA2">
      <w:pPr>
        <w:numPr>
          <w:ilvl w:val="0"/>
          <w:numId w:val="8"/>
        </w:numPr>
        <w:spacing w:line="360" w:lineRule="auto"/>
        <w:rPr>
          <w:color w:val="000000"/>
        </w:rPr>
      </w:pPr>
      <w:r>
        <w:rPr>
          <w:rFonts w:hint="eastAsia"/>
          <w:color w:val="000000"/>
        </w:rPr>
        <w:t>备份文件</w:t>
      </w:r>
      <w:r w:rsidR="00C11DA2" w:rsidRPr="00AE4EE1">
        <w:rPr>
          <w:rFonts w:hint="eastAsia"/>
          <w:color w:val="000000"/>
        </w:rPr>
        <w:t>：</w:t>
      </w:r>
    </w:p>
    <w:p w:rsidR="00532BDE" w:rsidRDefault="00532BDE" w:rsidP="00532BDE">
      <w:pPr>
        <w:pStyle w:val="a4"/>
        <w:spacing w:line="360" w:lineRule="auto"/>
        <w:ind w:left="1140" w:firstLineChars="0" w:firstLine="0"/>
        <w:rPr>
          <w:color w:val="000000"/>
        </w:rPr>
      </w:pPr>
      <w:r>
        <w:rPr>
          <w:rFonts w:hint="eastAsia"/>
          <w:color w:val="000000"/>
        </w:rPr>
        <w:t>出于</w:t>
      </w:r>
      <w:r w:rsidRPr="00532BDE">
        <w:rPr>
          <w:rFonts w:hint="eastAsia"/>
          <w:color w:val="000000"/>
        </w:rPr>
        <w:t>文件的安全性</w:t>
      </w:r>
      <w:r>
        <w:rPr>
          <w:rFonts w:hint="eastAsia"/>
          <w:color w:val="000000"/>
        </w:rPr>
        <w:t>及节省本地内存等原因考虑</w:t>
      </w:r>
      <w:r w:rsidRPr="00532BDE">
        <w:rPr>
          <w:rFonts w:hint="eastAsia"/>
          <w:color w:val="000000"/>
        </w:rPr>
        <w:t>，用户可选择将文件备份到服务器。用户选择了要备份后的文件后（单个或批量），</w:t>
      </w:r>
      <w:r w:rsidR="008F0F73">
        <w:rPr>
          <w:rFonts w:hint="eastAsia"/>
          <w:color w:val="000000"/>
        </w:rPr>
        <w:t>管理员对要</w:t>
      </w:r>
      <w:r w:rsidR="008E7788">
        <w:rPr>
          <w:rFonts w:hint="eastAsia"/>
          <w:color w:val="000000"/>
        </w:rPr>
        <w:t>上传的文件进行审核，如涉及敏感词或不合法信息则不能上传。此外，</w:t>
      </w:r>
      <w:r w:rsidRPr="00532BDE">
        <w:rPr>
          <w:rFonts w:hint="eastAsia"/>
          <w:color w:val="000000"/>
        </w:rPr>
        <w:t>系统会自动在数据库中搜索该文件是否存在，若存在则删除数据库中的原文件信息并上</w:t>
      </w:r>
      <w:proofErr w:type="gramStart"/>
      <w:r w:rsidRPr="00532BDE">
        <w:rPr>
          <w:rFonts w:hint="eastAsia"/>
          <w:color w:val="000000"/>
        </w:rPr>
        <w:t>传当前</w:t>
      </w:r>
      <w:proofErr w:type="gramEnd"/>
      <w:r w:rsidRPr="00532BDE">
        <w:rPr>
          <w:rFonts w:hint="eastAsia"/>
          <w:color w:val="000000"/>
        </w:rPr>
        <w:t>文件，若不存在则直接</w:t>
      </w:r>
      <w:proofErr w:type="gramStart"/>
      <w:r w:rsidRPr="00532BDE">
        <w:rPr>
          <w:rFonts w:hint="eastAsia"/>
          <w:color w:val="000000"/>
        </w:rPr>
        <w:t>上传该文</w:t>
      </w:r>
      <w:proofErr w:type="gramEnd"/>
      <w:r w:rsidRPr="00532BDE">
        <w:rPr>
          <w:rFonts w:hint="eastAsia"/>
          <w:color w:val="000000"/>
        </w:rPr>
        <w:t>件。</w:t>
      </w:r>
    </w:p>
    <w:p w:rsidR="00532BDE" w:rsidRPr="00AE4EE1" w:rsidRDefault="00532BDE" w:rsidP="00C11DA2">
      <w:pPr>
        <w:numPr>
          <w:ilvl w:val="0"/>
          <w:numId w:val="8"/>
        </w:numPr>
        <w:spacing w:line="360" w:lineRule="auto"/>
        <w:rPr>
          <w:color w:val="000000"/>
        </w:rPr>
      </w:pPr>
      <w:r>
        <w:rPr>
          <w:rFonts w:hint="eastAsia"/>
          <w:color w:val="000000"/>
        </w:rPr>
        <w:t>同步文件：</w:t>
      </w:r>
    </w:p>
    <w:p w:rsidR="00532BDE" w:rsidRDefault="00C11DA2" w:rsidP="00532BDE">
      <w:pPr>
        <w:spacing w:line="360" w:lineRule="auto"/>
        <w:ind w:left="1140"/>
        <w:rPr>
          <w:color w:val="000000"/>
        </w:rPr>
      </w:pPr>
      <w:r w:rsidRPr="00AE4EE1">
        <w:rPr>
          <w:rFonts w:hint="eastAsia"/>
          <w:color w:val="000000"/>
        </w:rPr>
        <w:t>用户</w:t>
      </w:r>
      <w:r w:rsidR="00532BDE">
        <w:rPr>
          <w:rFonts w:hint="eastAsia"/>
          <w:color w:val="000000"/>
        </w:rPr>
        <w:t>在本地文件被误删或意外丢失的情况下，可以通过将备份到云端的文件同步到本地，以恢复文件系统的正常</w:t>
      </w:r>
      <w:bookmarkStart w:id="109" w:name="_Toc464229539"/>
      <w:bookmarkStart w:id="110" w:name="_Toc464229824"/>
      <w:bookmarkStart w:id="111" w:name="_Toc464231417"/>
      <w:bookmarkStart w:id="112" w:name="_Toc464231765"/>
      <w:bookmarkStart w:id="113" w:name="_Toc464231968"/>
      <w:bookmarkStart w:id="114" w:name="_Toc464584940"/>
      <w:bookmarkStart w:id="115" w:name="_Toc464856242"/>
      <w:r w:rsidR="00532BDE">
        <w:rPr>
          <w:rFonts w:hint="eastAsia"/>
          <w:color w:val="000000"/>
        </w:rPr>
        <w:t>。用户确认同步之后，系统会自动将数据库中该用户的所有文件数据同步到本地，如果本地已存在同名文件，则会询问用户是否选择覆盖原文件。</w:t>
      </w:r>
    </w:p>
    <w:p w:rsidR="0026696E" w:rsidRDefault="0026696E" w:rsidP="0026696E">
      <w:pPr>
        <w:pStyle w:val="3"/>
      </w:pPr>
      <w:r>
        <w:rPr>
          <w:rFonts w:hint="eastAsia"/>
        </w:rPr>
        <w:t>3</w:t>
      </w:r>
      <w:r>
        <w:rPr>
          <w:rFonts w:hint="eastAsia"/>
        </w:rPr>
        <w:t>、标记管理</w:t>
      </w:r>
    </w:p>
    <w:p w:rsidR="0026696E" w:rsidRDefault="0026696E" w:rsidP="0026696E">
      <w:pPr>
        <w:numPr>
          <w:ilvl w:val="0"/>
          <w:numId w:val="6"/>
        </w:numPr>
        <w:spacing w:line="360" w:lineRule="auto"/>
      </w:pPr>
      <w:r>
        <w:rPr>
          <w:rFonts w:hint="eastAsia"/>
        </w:rPr>
        <w:t>添加标记</w:t>
      </w:r>
    </w:p>
    <w:p w:rsidR="0026696E" w:rsidRPr="0026696E" w:rsidRDefault="0026696E" w:rsidP="0026696E">
      <w:pPr>
        <w:pStyle w:val="a4"/>
        <w:spacing w:line="360" w:lineRule="auto"/>
        <w:ind w:left="1140" w:firstLineChars="0" w:firstLine="0"/>
      </w:pPr>
      <w:r>
        <w:rPr>
          <w:rFonts w:hint="eastAsia"/>
        </w:rPr>
        <w:t>用户可在阅读模式下在文本中标记重点信息或用户感兴趣的信息。用户选定内容后，点击标记按钮，随后该内容就会由其他颜色标记显示，方便阅读时的定位、查找和对关键信息的捕捉。若用户所选该内容已被标记，则会有相应提示。</w:t>
      </w:r>
      <w:r>
        <w:rPr>
          <w:rFonts w:hint="eastAsia"/>
        </w:rPr>
        <w:lastRenderedPageBreak/>
        <w:t>用户关闭该文本前，系统会询问是否保存标记。</w:t>
      </w:r>
    </w:p>
    <w:p w:rsidR="0026696E" w:rsidRDefault="0026696E" w:rsidP="0026696E">
      <w:pPr>
        <w:numPr>
          <w:ilvl w:val="0"/>
          <w:numId w:val="6"/>
        </w:numPr>
        <w:spacing w:line="360" w:lineRule="auto"/>
      </w:pPr>
      <w:r>
        <w:rPr>
          <w:rFonts w:hint="eastAsia"/>
        </w:rPr>
        <w:t>删除标记</w:t>
      </w:r>
    </w:p>
    <w:p w:rsidR="0026696E" w:rsidRPr="0026696E" w:rsidRDefault="0026696E" w:rsidP="0026696E">
      <w:pPr>
        <w:pStyle w:val="a4"/>
        <w:spacing w:line="360" w:lineRule="auto"/>
        <w:ind w:left="1140" w:firstLineChars="0" w:firstLine="0"/>
      </w:pPr>
      <w:r>
        <w:rPr>
          <w:rFonts w:hint="eastAsia"/>
        </w:rPr>
        <w:t>用户可在阅读模式下在取消对文本内容的标记。用户选定已标记的内容后，点击取消标记按钮，随后该内容就会</w:t>
      </w:r>
      <w:proofErr w:type="gramStart"/>
      <w:r>
        <w:rPr>
          <w:rFonts w:hint="eastAsia"/>
        </w:rPr>
        <w:t>取消高</w:t>
      </w:r>
      <w:proofErr w:type="gramEnd"/>
      <w:r>
        <w:rPr>
          <w:rFonts w:hint="eastAsia"/>
        </w:rPr>
        <w:t>亮显示。若用户所选该内容未被标记，则会有相应提示。用户关闭该文本前，系统会询问是否保存对标记的修改。</w:t>
      </w:r>
      <w:r w:rsidR="00300176">
        <w:rPr>
          <w:rFonts w:hint="eastAsia"/>
        </w:rPr>
        <w:t>用户不得</w:t>
      </w:r>
      <w:proofErr w:type="gramStart"/>
      <w:r w:rsidR="00300176">
        <w:rPr>
          <w:rFonts w:hint="eastAsia"/>
        </w:rPr>
        <w:t>删除非</w:t>
      </w:r>
      <w:proofErr w:type="gramEnd"/>
      <w:r w:rsidR="00300176">
        <w:rPr>
          <w:rFonts w:hint="eastAsia"/>
        </w:rPr>
        <w:t>本人的标记。</w:t>
      </w:r>
    </w:p>
    <w:p w:rsidR="0026696E" w:rsidRDefault="0026696E" w:rsidP="0026696E">
      <w:pPr>
        <w:numPr>
          <w:ilvl w:val="0"/>
          <w:numId w:val="6"/>
        </w:numPr>
        <w:spacing w:line="360" w:lineRule="auto"/>
      </w:pPr>
      <w:r>
        <w:rPr>
          <w:rFonts w:hint="eastAsia"/>
        </w:rPr>
        <w:t>显示标记</w:t>
      </w:r>
    </w:p>
    <w:p w:rsidR="0026696E" w:rsidRDefault="0026696E" w:rsidP="0026696E">
      <w:pPr>
        <w:pStyle w:val="a4"/>
        <w:spacing w:line="360" w:lineRule="auto"/>
        <w:ind w:left="1140" w:firstLineChars="0" w:firstLine="0"/>
      </w:pPr>
      <w:r>
        <w:rPr>
          <w:rFonts w:hint="eastAsia"/>
        </w:rPr>
        <w:t>用户在阅读模式下可选择显示</w:t>
      </w:r>
      <w:r w:rsidR="00300176">
        <w:rPr>
          <w:rFonts w:hint="eastAsia"/>
        </w:rPr>
        <w:t>所有</w:t>
      </w:r>
      <w:r>
        <w:rPr>
          <w:rFonts w:hint="eastAsia"/>
        </w:rPr>
        <w:t>标记</w:t>
      </w:r>
      <w:r w:rsidR="00300176">
        <w:rPr>
          <w:rFonts w:hint="eastAsia"/>
        </w:rPr>
        <w:t>、</w:t>
      </w:r>
      <w:r>
        <w:rPr>
          <w:rFonts w:hint="eastAsia"/>
        </w:rPr>
        <w:t>不显示标记</w:t>
      </w:r>
      <w:r w:rsidR="00300176">
        <w:rPr>
          <w:rFonts w:hint="eastAsia"/>
        </w:rPr>
        <w:t>或仅显示本人标记</w:t>
      </w:r>
      <w:r>
        <w:rPr>
          <w:rFonts w:hint="eastAsia"/>
        </w:rPr>
        <w:t>。向用户提供不同的阅读模式以满足不同的阅读需要。选择显示</w:t>
      </w:r>
      <w:r w:rsidR="00300176">
        <w:rPr>
          <w:rFonts w:hint="eastAsia"/>
        </w:rPr>
        <w:t>所有</w:t>
      </w:r>
      <w:r>
        <w:rPr>
          <w:rFonts w:hint="eastAsia"/>
        </w:rPr>
        <w:t>标记模式后，</w:t>
      </w:r>
      <w:r w:rsidR="00300176">
        <w:rPr>
          <w:rFonts w:hint="eastAsia"/>
        </w:rPr>
        <w:t>所有用户对该文件的</w:t>
      </w:r>
      <w:r>
        <w:rPr>
          <w:rFonts w:hint="eastAsia"/>
        </w:rPr>
        <w:t>标记信息</w:t>
      </w:r>
      <w:r w:rsidR="00300176">
        <w:rPr>
          <w:rFonts w:hint="eastAsia"/>
        </w:rPr>
        <w:t>都</w:t>
      </w:r>
      <w:r>
        <w:rPr>
          <w:rFonts w:hint="eastAsia"/>
        </w:rPr>
        <w:t>将被突出显示，</w:t>
      </w:r>
      <w:r w:rsidR="00093178">
        <w:rPr>
          <w:rFonts w:hint="eastAsia"/>
        </w:rPr>
        <w:t>显示本人标记则仅显示该用户所做的标记，不显示模式下即隐藏所有标记仅显示文本</w:t>
      </w:r>
      <w:r>
        <w:rPr>
          <w:rFonts w:hint="eastAsia"/>
        </w:rPr>
        <w:t>。</w:t>
      </w:r>
    </w:p>
    <w:p w:rsidR="0026696E" w:rsidRPr="0026696E" w:rsidRDefault="0026696E" w:rsidP="0026696E"/>
    <w:p w:rsidR="0026696E" w:rsidRPr="0026696E" w:rsidRDefault="00482321" w:rsidP="0026696E">
      <w:pPr>
        <w:pStyle w:val="3"/>
        <w:numPr>
          <w:ilvl w:val="0"/>
          <w:numId w:val="13"/>
        </w:numPr>
        <w:rPr>
          <w:bCs w:val="0"/>
        </w:rPr>
      </w:pPr>
      <w:bookmarkStart w:id="116" w:name="_Toc527631747"/>
      <w:bookmarkEnd w:id="109"/>
      <w:bookmarkEnd w:id="110"/>
      <w:bookmarkEnd w:id="111"/>
      <w:bookmarkEnd w:id="112"/>
      <w:bookmarkEnd w:id="113"/>
      <w:bookmarkEnd w:id="114"/>
      <w:bookmarkEnd w:id="115"/>
      <w:r>
        <w:rPr>
          <w:rFonts w:hint="eastAsia"/>
          <w:bCs w:val="0"/>
        </w:rPr>
        <w:t>审阅</w:t>
      </w:r>
      <w:bookmarkEnd w:id="116"/>
    </w:p>
    <w:p w:rsidR="0026696E" w:rsidRDefault="00C11DA2" w:rsidP="0026696E">
      <w:pPr>
        <w:spacing w:line="360" w:lineRule="auto"/>
      </w:pPr>
      <w:r>
        <w:tab/>
      </w:r>
      <w:r>
        <w:rPr>
          <w:rFonts w:hint="eastAsia"/>
        </w:rPr>
        <w:t>用户能够</w:t>
      </w:r>
      <w:r w:rsidR="00482321">
        <w:rPr>
          <w:rFonts w:hint="eastAsia"/>
        </w:rPr>
        <w:t>打开导入本地的</w:t>
      </w:r>
      <w:r w:rsidR="00482321">
        <w:rPr>
          <w:rFonts w:hint="eastAsia"/>
        </w:rPr>
        <w:t>markdown</w:t>
      </w:r>
      <w:r w:rsidR="00482321">
        <w:rPr>
          <w:rFonts w:hint="eastAsia"/>
        </w:rPr>
        <w:t>文件在阅读视图下审核、阅读</w:t>
      </w:r>
      <w:r>
        <w:rPr>
          <w:rFonts w:hint="eastAsia"/>
        </w:rPr>
        <w:t>，具体如下：</w:t>
      </w:r>
    </w:p>
    <w:p w:rsidR="00C11DA2" w:rsidRDefault="00482321" w:rsidP="0026696E">
      <w:pPr>
        <w:pStyle w:val="a4"/>
        <w:numPr>
          <w:ilvl w:val="0"/>
          <w:numId w:val="14"/>
        </w:numPr>
        <w:spacing w:line="360" w:lineRule="auto"/>
        <w:ind w:firstLineChars="0"/>
      </w:pPr>
      <w:r>
        <w:rPr>
          <w:rFonts w:hint="eastAsia"/>
        </w:rPr>
        <w:t>搜索</w:t>
      </w:r>
    </w:p>
    <w:p w:rsidR="00C11DA2" w:rsidRDefault="00C11DA2" w:rsidP="00C11DA2">
      <w:pPr>
        <w:spacing w:line="360" w:lineRule="auto"/>
        <w:ind w:left="1140"/>
      </w:pPr>
      <w:r>
        <w:rPr>
          <w:rFonts w:hint="eastAsia"/>
        </w:rPr>
        <w:t>用户可</w:t>
      </w:r>
      <w:r w:rsidR="00482321">
        <w:rPr>
          <w:rFonts w:hint="eastAsia"/>
        </w:rPr>
        <w:t>在阅读模式下在文本中搜索关键字，系统会在该文本范围内搜索该关键字，若存在则列表显示相应的页面信息</w:t>
      </w:r>
      <w:r w:rsidR="009F6819">
        <w:rPr>
          <w:rFonts w:hint="eastAsia"/>
        </w:rPr>
        <w:t>，并可实现点击跳转，</w:t>
      </w:r>
      <w:r w:rsidR="00482321">
        <w:rPr>
          <w:rFonts w:hint="eastAsia"/>
        </w:rPr>
        <w:t>以快速定位要查询的资讯的位置，提高阅读效率。</w:t>
      </w:r>
    </w:p>
    <w:p w:rsidR="00C52D6F" w:rsidRDefault="00C52D6F" w:rsidP="0026696E">
      <w:pPr>
        <w:pStyle w:val="a4"/>
        <w:numPr>
          <w:ilvl w:val="0"/>
          <w:numId w:val="14"/>
        </w:numPr>
        <w:spacing w:line="360" w:lineRule="auto"/>
        <w:ind w:firstLineChars="0"/>
      </w:pPr>
      <w:r>
        <w:rPr>
          <w:rFonts w:hint="eastAsia"/>
        </w:rPr>
        <w:t>手势翻页</w:t>
      </w:r>
    </w:p>
    <w:p w:rsidR="00C11DA2" w:rsidRPr="00585354" w:rsidRDefault="00C52D6F" w:rsidP="00C52D6F">
      <w:pPr>
        <w:spacing w:line="360" w:lineRule="auto"/>
        <w:ind w:left="1140"/>
      </w:pPr>
      <w:r>
        <w:rPr>
          <w:rFonts w:hint="eastAsia"/>
        </w:rPr>
        <w:t>用户可在阅读模式下选择开启手势翻页模式。用户</w:t>
      </w:r>
      <w:r w:rsidR="00300176">
        <w:rPr>
          <w:rFonts w:hint="eastAsia"/>
        </w:rPr>
        <w:t>可设置偏好通过手势方式翻页或通过传统方式翻页。如偏好手势翻页则在用户打开文件时</w:t>
      </w:r>
      <w:r>
        <w:rPr>
          <w:rFonts w:hint="eastAsia"/>
        </w:rPr>
        <w:t>开启手势翻页模式，手机发射超声波捕捉用户的手势信号，然后进行处理并通过训练好的模型进行手势识别，识别出手势类型后对文本进行向上或向下翻页的操作。</w:t>
      </w:r>
    </w:p>
    <w:p w:rsidR="00B502FC" w:rsidRPr="00B502FC" w:rsidRDefault="0026696E" w:rsidP="00B502FC">
      <w:pPr>
        <w:pStyle w:val="3"/>
        <w:rPr>
          <w:bCs w:val="0"/>
        </w:rPr>
      </w:pPr>
      <w:bookmarkStart w:id="117" w:name="_Toc464229827"/>
      <w:bookmarkStart w:id="118" w:name="_Toc464231420"/>
      <w:bookmarkStart w:id="119" w:name="_Toc464231768"/>
      <w:bookmarkStart w:id="120" w:name="_Toc464231971"/>
      <w:bookmarkStart w:id="121" w:name="_Toc464584943"/>
      <w:bookmarkStart w:id="122" w:name="_Toc464856245"/>
      <w:bookmarkStart w:id="123" w:name="_Toc527631748"/>
      <w:r>
        <w:rPr>
          <w:bCs w:val="0"/>
        </w:rPr>
        <w:t>5</w:t>
      </w:r>
      <w:r w:rsidR="00C11DA2" w:rsidRPr="00C52D6F">
        <w:rPr>
          <w:rFonts w:hint="eastAsia"/>
          <w:bCs w:val="0"/>
        </w:rPr>
        <w:t>、分享</w:t>
      </w:r>
      <w:bookmarkEnd w:id="117"/>
      <w:bookmarkEnd w:id="118"/>
      <w:bookmarkEnd w:id="119"/>
      <w:bookmarkEnd w:id="120"/>
      <w:bookmarkEnd w:id="121"/>
      <w:bookmarkEnd w:id="122"/>
      <w:bookmarkEnd w:id="123"/>
    </w:p>
    <w:p w:rsidR="00C52D6F" w:rsidRDefault="00C11DA2" w:rsidP="00C52D6F">
      <w:pPr>
        <w:spacing w:line="360" w:lineRule="auto"/>
      </w:pPr>
      <w:r>
        <w:rPr>
          <w:rFonts w:hint="eastAsia"/>
        </w:rPr>
        <w:t>用户能够</w:t>
      </w:r>
      <w:r w:rsidR="00C52D6F">
        <w:rPr>
          <w:rFonts w:hint="eastAsia"/>
        </w:rPr>
        <w:t>选择文件</w:t>
      </w:r>
      <w:r>
        <w:rPr>
          <w:rFonts w:hint="eastAsia"/>
        </w:rPr>
        <w:t>分享，具体如下：</w:t>
      </w:r>
    </w:p>
    <w:p w:rsidR="00C11DA2" w:rsidRPr="00C52D6F" w:rsidRDefault="00C11DA2" w:rsidP="00C52D6F">
      <w:pPr>
        <w:spacing w:line="360" w:lineRule="auto"/>
      </w:pPr>
      <w:r>
        <w:rPr>
          <w:rFonts w:hint="eastAsia"/>
        </w:rPr>
        <w:t>用户</w:t>
      </w:r>
      <w:r w:rsidR="00C52D6F">
        <w:rPr>
          <w:rFonts w:hint="eastAsia"/>
        </w:rPr>
        <w:t>选择要分享的文件</w:t>
      </w:r>
      <w:r>
        <w:rPr>
          <w:rFonts w:hint="eastAsia"/>
        </w:rPr>
        <w:t>，通过二次菜单显示的</w:t>
      </w:r>
      <w:proofErr w:type="spellStart"/>
      <w:r w:rsidR="00C52D6F">
        <w:rPr>
          <w:rFonts w:hint="eastAsia"/>
        </w:rPr>
        <w:t>qq</w:t>
      </w:r>
      <w:proofErr w:type="spellEnd"/>
      <w:proofErr w:type="gramStart"/>
      <w:r w:rsidR="00C52D6F">
        <w:rPr>
          <w:rFonts w:hint="eastAsia"/>
        </w:rPr>
        <w:t>和微信两</w:t>
      </w:r>
      <w:r>
        <w:rPr>
          <w:rFonts w:hint="eastAsia"/>
        </w:rPr>
        <w:t>个</w:t>
      </w:r>
      <w:proofErr w:type="gramEnd"/>
      <w:r>
        <w:rPr>
          <w:rFonts w:hint="eastAsia"/>
        </w:rPr>
        <w:t>选项供选择，调</w:t>
      </w:r>
      <w:r w:rsidR="00C52D6F">
        <w:rPr>
          <w:rFonts w:hint="eastAsia"/>
        </w:rPr>
        <w:t>用</w:t>
      </w:r>
      <w:r>
        <w:rPr>
          <w:rFonts w:hint="eastAsia"/>
        </w:rPr>
        <w:t>外部接口实现</w:t>
      </w:r>
      <w:r w:rsidR="00C52D6F">
        <w:rPr>
          <w:rFonts w:hint="eastAsia"/>
        </w:rPr>
        <w:t>文件</w:t>
      </w:r>
      <w:r>
        <w:rPr>
          <w:rFonts w:hint="eastAsia"/>
        </w:rPr>
        <w:t>的快速分享功能。</w:t>
      </w:r>
    </w:p>
    <w:p w:rsidR="00C11DA2" w:rsidRPr="0047503B" w:rsidRDefault="00C11DA2" w:rsidP="00C11DA2">
      <w:pPr>
        <w:pStyle w:val="a3"/>
        <w:spacing w:line="360" w:lineRule="auto"/>
        <w:ind w:firstLineChars="0" w:firstLine="0"/>
        <w:rPr>
          <w:rFonts w:ascii="宋体" w:hAnsi="宋体"/>
          <w:color w:val="FF0000"/>
          <w:sz w:val="32"/>
          <w:szCs w:val="32"/>
        </w:rPr>
      </w:pPr>
    </w:p>
    <w:p w:rsidR="00C11DA2" w:rsidRPr="002044BB" w:rsidRDefault="00C11DA2" w:rsidP="00C11DA2">
      <w:pPr>
        <w:pStyle w:val="3"/>
        <w:spacing w:line="360" w:lineRule="auto"/>
      </w:pPr>
      <w:bookmarkStart w:id="124" w:name="_Toc430813089"/>
      <w:bookmarkStart w:id="125" w:name="_Toc464229542"/>
      <w:bookmarkStart w:id="126" w:name="_Toc464229828"/>
      <w:bookmarkStart w:id="127" w:name="_Toc464231421"/>
      <w:bookmarkStart w:id="128" w:name="_Toc464231769"/>
      <w:bookmarkStart w:id="129" w:name="_Toc464231972"/>
      <w:bookmarkStart w:id="130" w:name="_Toc464584948"/>
      <w:bookmarkStart w:id="131" w:name="_Toc464856247"/>
      <w:bookmarkStart w:id="132" w:name="_Toc527631749"/>
      <w:r w:rsidRPr="002044BB">
        <w:rPr>
          <w:rFonts w:hint="eastAsia"/>
        </w:rPr>
        <w:t xml:space="preserve">3.1.1 </w:t>
      </w:r>
      <w:r w:rsidRPr="002044BB">
        <w:rPr>
          <w:rFonts w:hint="eastAsia"/>
        </w:rPr>
        <w:t>确定参与者</w:t>
      </w:r>
      <w:bookmarkEnd w:id="124"/>
      <w:bookmarkEnd w:id="125"/>
      <w:bookmarkEnd w:id="126"/>
      <w:bookmarkEnd w:id="127"/>
      <w:bookmarkEnd w:id="128"/>
      <w:bookmarkEnd w:id="129"/>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1"/>
        <w:gridCol w:w="4145"/>
      </w:tblGrid>
      <w:tr w:rsidR="00C11DA2" w:rsidRPr="002044BB" w:rsidTr="00A605DB">
        <w:tc>
          <w:tcPr>
            <w:tcW w:w="4261" w:type="dxa"/>
            <w:shd w:val="clear" w:color="auto" w:fill="auto"/>
          </w:tcPr>
          <w:p w:rsidR="00C11DA2" w:rsidRPr="002044BB" w:rsidRDefault="00C11DA2" w:rsidP="00A605DB">
            <w:pPr>
              <w:spacing w:line="360" w:lineRule="auto"/>
              <w:jc w:val="center"/>
            </w:pPr>
            <w:r w:rsidRPr="002044BB">
              <w:rPr>
                <w:rFonts w:hint="eastAsia"/>
              </w:rPr>
              <w:t>参与项目</w:t>
            </w:r>
          </w:p>
        </w:tc>
        <w:tc>
          <w:tcPr>
            <w:tcW w:w="4261" w:type="dxa"/>
            <w:shd w:val="clear" w:color="auto" w:fill="auto"/>
          </w:tcPr>
          <w:p w:rsidR="00C11DA2" w:rsidRPr="002044BB" w:rsidRDefault="00C11DA2" w:rsidP="00A605DB">
            <w:pPr>
              <w:spacing w:line="360" w:lineRule="auto"/>
              <w:jc w:val="center"/>
            </w:pPr>
            <w:r w:rsidRPr="002044BB">
              <w:rPr>
                <w:rFonts w:hint="eastAsia"/>
              </w:rPr>
              <w:t>参与者</w:t>
            </w:r>
          </w:p>
        </w:tc>
      </w:tr>
      <w:tr w:rsidR="00C11DA2" w:rsidRPr="002044BB" w:rsidTr="00A605DB">
        <w:tc>
          <w:tcPr>
            <w:tcW w:w="4261" w:type="dxa"/>
            <w:shd w:val="clear" w:color="auto" w:fill="auto"/>
          </w:tcPr>
          <w:p w:rsidR="00C11DA2" w:rsidRPr="002044BB" w:rsidRDefault="00C11DA2" w:rsidP="00B502FC">
            <w:pPr>
              <w:spacing w:line="360" w:lineRule="auto"/>
              <w:jc w:val="center"/>
            </w:pPr>
            <w:r w:rsidRPr="002044BB">
              <w:rPr>
                <w:rFonts w:hint="eastAsia"/>
              </w:rPr>
              <w:t>主要功能</w:t>
            </w:r>
          </w:p>
        </w:tc>
        <w:tc>
          <w:tcPr>
            <w:tcW w:w="4261" w:type="dxa"/>
            <w:shd w:val="clear" w:color="auto" w:fill="auto"/>
          </w:tcPr>
          <w:p w:rsidR="00C11DA2" w:rsidRPr="002044BB" w:rsidRDefault="00C11DA2" w:rsidP="00B502FC">
            <w:pPr>
              <w:spacing w:line="360" w:lineRule="auto"/>
              <w:jc w:val="center"/>
            </w:pPr>
            <w:r w:rsidRPr="002044BB">
              <w:rPr>
                <w:rFonts w:hint="eastAsia"/>
              </w:rPr>
              <w:t>安装并注册本软件的用户</w:t>
            </w:r>
          </w:p>
        </w:tc>
      </w:tr>
      <w:tr w:rsidR="00C11DA2" w:rsidRPr="002044BB" w:rsidTr="00A605DB">
        <w:tc>
          <w:tcPr>
            <w:tcW w:w="4261" w:type="dxa"/>
            <w:shd w:val="clear" w:color="auto" w:fill="auto"/>
          </w:tcPr>
          <w:p w:rsidR="00C11DA2" w:rsidRPr="002044BB" w:rsidRDefault="00C11DA2" w:rsidP="00B502FC">
            <w:pPr>
              <w:spacing w:line="360" w:lineRule="auto"/>
              <w:jc w:val="center"/>
            </w:pPr>
            <w:r w:rsidRPr="002F62B5">
              <w:rPr>
                <w:rFonts w:hint="eastAsia"/>
                <w:bCs/>
              </w:rPr>
              <w:t>维护、管理</w:t>
            </w:r>
            <w:r w:rsidR="009610F4">
              <w:rPr>
                <w:rFonts w:hint="eastAsia"/>
                <w:bCs/>
              </w:rPr>
              <w:t>、审核</w:t>
            </w:r>
            <w:r w:rsidRPr="002F62B5">
              <w:rPr>
                <w:rFonts w:hint="eastAsia"/>
                <w:bCs/>
              </w:rPr>
              <w:t>并保持系统正常运行</w:t>
            </w:r>
          </w:p>
        </w:tc>
        <w:tc>
          <w:tcPr>
            <w:tcW w:w="4261" w:type="dxa"/>
            <w:shd w:val="clear" w:color="auto" w:fill="auto"/>
          </w:tcPr>
          <w:p w:rsidR="00C11DA2" w:rsidRPr="002044BB" w:rsidRDefault="009610F4" w:rsidP="00B502FC">
            <w:pPr>
              <w:spacing w:line="360" w:lineRule="auto"/>
              <w:jc w:val="center"/>
            </w:pPr>
            <w:r>
              <w:rPr>
                <w:rFonts w:hint="eastAsia"/>
              </w:rPr>
              <w:t>管理员</w:t>
            </w:r>
          </w:p>
        </w:tc>
      </w:tr>
    </w:tbl>
    <w:p w:rsidR="00C11DA2" w:rsidRPr="002044BB" w:rsidRDefault="00C11DA2" w:rsidP="00C11DA2">
      <w:pPr>
        <w:spacing w:line="360" w:lineRule="auto"/>
      </w:pPr>
    </w:p>
    <w:p w:rsidR="0026696E" w:rsidRDefault="00F26C64" w:rsidP="0026696E">
      <w:pPr>
        <w:pStyle w:val="3"/>
        <w:spacing w:line="360" w:lineRule="auto"/>
      </w:pPr>
      <w:bookmarkStart w:id="133" w:name="_Toc430813090"/>
      <w:bookmarkStart w:id="134" w:name="_Toc464229543"/>
      <w:bookmarkStart w:id="135" w:name="_Toc464229829"/>
      <w:bookmarkStart w:id="136" w:name="_Toc464231422"/>
      <w:bookmarkStart w:id="137" w:name="_Toc464231770"/>
      <w:bookmarkStart w:id="138" w:name="_Toc464231973"/>
      <w:bookmarkStart w:id="139" w:name="_Toc464584949"/>
      <w:bookmarkStart w:id="140" w:name="_Toc464856248"/>
      <w:bookmarkStart w:id="141" w:name="_Toc527631750"/>
      <w:r w:rsidRPr="00F26C64">
        <w:rPr>
          <w:noProof/>
        </w:rPr>
        <w:drawing>
          <wp:anchor distT="0" distB="0" distL="114300" distR="114300" simplePos="0" relativeHeight="251658240" behindDoc="0" locked="0" layoutInCell="1" allowOverlap="1">
            <wp:simplePos x="0" y="0"/>
            <wp:positionH relativeFrom="column">
              <wp:posOffset>-541655</wp:posOffset>
            </wp:positionH>
            <wp:positionV relativeFrom="paragraph">
              <wp:posOffset>739140</wp:posOffset>
            </wp:positionV>
            <wp:extent cx="6702425" cy="441198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5779" r="25740" b="21129"/>
                    <a:stretch/>
                  </pic:blipFill>
                  <pic:spPr bwMode="auto">
                    <a:xfrm>
                      <a:off x="0" y="0"/>
                      <a:ext cx="6702425" cy="441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DA2" w:rsidRPr="002044BB">
        <w:rPr>
          <w:rFonts w:hint="eastAsia"/>
        </w:rPr>
        <w:t xml:space="preserve">3.1.2 </w:t>
      </w:r>
      <w:r w:rsidR="00C11DA2" w:rsidRPr="002044BB">
        <w:rPr>
          <w:rFonts w:hint="eastAsia"/>
        </w:rPr>
        <w:t>确定用</w:t>
      </w:r>
      <w:bookmarkEnd w:id="133"/>
      <w:r w:rsidR="00C11DA2">
        <w:rPr>
          <w:rFonts w:hint="eastAsia"/>
        </w:rPr>
        <w:t>例</w:t>
      </w:r>
      <w:bookmarkEnd w:id="134"/>
      <w:bookmarkEnd w:id="135"/>
      <w:bookmarkEnd w:id="136"/>
      <w:bookmarkEnd w:id="137"/>
      <w:bookmarkEnd w:id="138"/>
      <w:bookmarkEnd w:id="139"/>
      <w:bookmarkEnd w:id="140"/>
      <w:bookmarkEnd w:id="141"/>
    </w:p>
    <w:p w:rsidR="00F26C64" w:rsidRDefault="00F26C64" w:rsidP="00C11DA2">
      <w:pPr>
        <w:rPr>
          <w:noProof/>
        </w:rPr>
      </w:pPr>
    </w:p>
    <w:p w:rsidR="00C11DA2" w:rsidRPr="000D72B6" w:rsidRDefault="00C11DA2" w:rsidP="00F26C64">
      <w:pPr>
        <w:jc w:val="center"/>
      </w:pPr>
    </w:p>
    <w:p w:rsidR="00C11DA2" w:rsidRPr="002044BB" w:rsidRDefault="00C11DA2" w:rsidP="00C11DA2">
      <w:pPr>
        <w:pStyle w:val="3"/>
        <w:spacing w:line="360" w:lineRule="auto"/>
      </w:pPr>
      <w:bookmarkStart w:id="142" w:name="_Toc430813091"/>
      <w:bookmarkStart w:id="143" w:name="_Toc464229544"/>
      <w:bookmarkStart w:id="144" w:name="_Toc464229830"/>
      <w:bookmarkStart w:id="145" w:name="_Toc464231423"/>
      <w:bookmarkStart w:id="146" w:name="_Toc464231771"/>
      <w:bookmarkStart w:id="147" w:name="_Toc464231974"/>
      <w:bookmarkStart w:id="148" w:name="_Toc464584950"/>
      <w:bookmarkStart w:id="149" w:name="_Toc464856249"/>
      <w:bookmarkStart w:id="150" w:name="_Toc527631751"/>
      <w:r w:rsidRPr="002044BB">
        <w:rPr>
          <w:rFonts w:hint="eastAsia"/>
        </w:rPr>
        <w:t xml:space="preserve">3.1.3 </w:t>
      </w:r>
      <w:r w:rsidRPr="002044BB">
        <w:rPr>
          <w:rFonts w:hint="eastAsia"/>
        </w:rPr>
        <w:t>用例说明</w:t>
      </w:r>
      <w:bookmarkEnd w:id="142"/>
      <w:bookmarkEnd w:id="143"/>
      <w:bookmarkEnd w:id="144"/>
      <w:bookmarkEnd w:id="145"/>
      <w:bookmarkEnd w:id="146"/>
      <w:bookmarkEnd w:id="147"/>
      <w:bookmarkEnd w:id="148"/>
      <w:bookmarkEnd w:id="149"/>
      <w:bookmarkEnd w:id="150"/>
    </w:p>
    <w:p w:rsidR="00C11DA2" w:rsidRPr="002044BB" w:rsidRDefault="00C11DA2" w:rsidP="00045183">
      <w:pPr>
        <w:spacing w:line="360" w:lineRule="auto"/>
        <w:ind w:firstLine="420"/>
      </w:pPr>
      <w:r w:rsidRPr="002044BB">
        <w:rPr>
          <w:rFonts w:hint="eastAsia"/>
        </w:rPr>
        <w:t>以下是本系统各用例的用例说明。</w:t>
      </w:r>
    </w:p>
    <w:p w:rsidR="006A18CF" w:rsidRPr="00351800" w:rsidRDefault="006A18CF" w:rsidP="00045183">
      <w:pPr>
        <w:spacing w:line="360" w:lineRule="auto"/>
        <w:ind w:firstLine="420"/>
        <w:rPr>
          <w:b/>
          <w:bCs/>
        </w:rPr>
      </w:pPr>
      <w:r w:rsidRPr="00351800">
        <w:rPr>
          <w:rFonts w:hint="eastAsia"/>
          <w:b/>
          <w:bCs/>
        </w:rPr>
        <w:lastRenderedPageBreak/>
        <w:t>1.</w:t>
      </w:r>
      <w:r w:rsidRPr="006A18CF">
        <w:rPr>
          <w:rFonts w:hint="eastAsia"/>
          <w:b/>
          <w:bCs/>
        </w:rPr>
        <w:t xml:space="preserve"> </w:t>
      </w:r>
      <w:r>
        <w:rPr>
          <w:rFonts w:hint="eastAsia"/>
          <w:b/>
          <w:bCs/>
        </w:rPr>
        <w:t>登录账户</w:t>
      </w:r>
    </w:p>
    <w:p w:rsidR="006A18CF" w:rsidRPr="002044BB" w:rsidRDefault="006A18CF" w:rsidP="00045183">
      <w:pPr>
        <w:spacing w:line="360" w:lineRule="auto"/>
        <w:ind w:firstLine="420"/>
        <w:rPr>
          <w:bCs/>
        </w:rPr>
      </w:pPr>
      <w:r w:rsidRPr="002044BB">
        <w:rPr>
          <w:rFonts w:hint="eastAsia"/>
          <w:bCs/>
        </w:rPr>
        <w:t>用例名：</w:t>
      </w:r>
      <w:r w:rsidRPr="00045183">
        <w:rPr>
          <w:rFonts w:hint="eastAsia"/>
          <w:bCs/>
        </w:rPr>
        <w:t>登录账户</w:t>
      </w:r>
    </w:p>
    <w:p w:rsidR="006A18CF" w:rsidRDefault="006A18CF" w:rsidP="00045183">
      <w:pPr>
        <w:spacing w:line="360" w:lineRule="auto"/>
        <w:ind w:firstLine="420"/>
        <w:rPr>
          <w:bCs/>
        </w:rPr>
      </w:pPr>
      <w:r>
        <w:rPr>
          <w:rFonts w:hint="eastAsia"/>
          <w:bCs/>
        </w:rPr>
        <w:t>描述：用户通过已注册的手机号、密码登陆系统</w:t>
      </w:r>
    </w:p>
    <w:p w:rsidR="006A18CF" w:rsidRPr="002044BB" w:rsidRDefault="006A18CF" w:rsidP="00045183">
      <w:pPr>
        <w:spacing w:line="360" w:lineRule="auto"/>
        <w:ind w:firstLine="420"/>
        <w:rPr>
          <w:bCs/>
        </w:rPr>
      </w:pPr>
      <w:r>
        <w:rPr>
          <w:rFonts w:hint="eastAsia"/>
          <w:bCs/>
        </w:rPr>
        <w:t>参与者：用户</w:t>
      </w:r>
    </w:p>
    <w:p w:rsidR="006A18CF" w:rsidRDefault="006A18CF" w:rsidP="00045183">
      <w:pPr>
        <w:spacing w:line="360" w:lineRule="auto"/>
        <w:ind w:firstLine="420"/>
        <w:rPr>
          <w:bCs/>
        </w:rPr>
      </w:pPr>
      <w:r>
        <w:rPr>
          <w:rFonts w:hint="eastAsia"/>
          <w:bCs/>
        </w:rPr>
        <w:t>前置条件：用户已注册到本</w:t>
      </w:r>
      <w:r w:rsidRPr="002044BB">
        <w:rPr>
          <w:rFonts w:hint="eastAsia"/>
          <w:bCs/>
        </w:rPr>
        <w:t>系统</w:t>
      </w:r>
    </w:p>
    <w:p w:rsidR="006A18CF" w:rsidRDefault="006A18CF" w:rsidP="00045183">
      <w:pPr>
        <w:spacing w:line="360" w:lineRule="auto"/>
        <w:ind w:firstLine="420"/>
        <w:rPr>
          <w:bCs/>
        </w:rPr>
      </w:pPr>
      <w:r>
        <w:rPr>
          <w:rFonts w:hint="eastAsia"/>
          <w:bCs/>
        </w:rPr>
        <w:t>细节：</w:t>
      </w:r>
    </w:p>
    <w:p w:rsidR="00C11DA2" w:rsidRDefault="00684230" w:rsidP="00C11DA2">
      <w:pPr>
        <w:spacing w:line="360" w:lineRule="auto"/>
        <w:rPr>
          <w:bCs/>
          <w:color w:val="FF0000"/>
        </w:rPr>
      </w:pPr>
      <w:r w:rsidRPr="00684230">
        <w:rPr>
          <w:bCs/>
          <w:noProof/>
          <w:color w:val="FF0000"/>
        </w:rPr>
        <w:drawing>
          <wp:inline distT="0" distB="0" distL="0" distR="0">
            <wp:extent cx="5379720" cy="570463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rotWithShape="1">
                    <a:blip r:embed="rId9">
                      <a:extLst>
                        <a:ext uri="{28A0092B-C50C-407E-A947-70E740481C1C}">
                          <a14:useLocalDpi xmlns:a14="http://schemas.microsoft.com/office/drawing/2010/main" val="0"/>
                        </a:ext>
                      </a:extLst>
                    </a:blip>
                    <a:srcRect r="13671" b="17657"/>
                    <a:stretch/>
                  </pic:blipFill>
                  <pic:spPr bwMode="auto">
                    <a:xfrm>
                      <a:off x="0" y="0"/>
                      <a:ext cx="5401245" cy="5727461"/>
                    </a:xfrm>
                    <a:prstGeom prst="rect">
                      <a:avLst/>
                    </a:prstGeom>
                    <a:noFill/>
                    <a:ln>
                      <a:noFill/>
                    </a:ln>
                    <a:extLst>
                      <a:ext uri="{53640926-AAD7-44D8-BBD7-CCE9431645EC}">
                        <a14:shadowObscured xmlns:a14="http://schemas.microsoft.com/office/drawing/2010/main"/>
                      </a:ext>
                    </a:extLst>
                  </pic:spPr>
                </pic:pic>
              </a:graphicData>
            </a:graphic>
          </wp:inline>
        </w:drawing>
      </w:r>
    </w:p>
    <w:p w:rsidR="00C11DA2" w:rsidRPr="006A18CF" w:rsidRDefault="00C11DA2" w:rsidP="00C11DA2">
      <w:pPr>
        <w:spacing w:line="360" w:lineRule="auto"/>
      </w:pPr>
      <w:r>
        <w:rPr>
          <w:bCs/>
          <w:color w:val="FF0000"/>
        </w:rPr>
        <w:t xml:space="preserve">                                 </w:t>
      </w:r>
      <w:r>
        <w:rPr>
          <w:bCs/>
          <w:color w:val="FF0000"/>
        </w:rPr>
        <w:tab/>
        <w:t xml:space="preserve"> </w:t>
      </w:r>
      <w:r>
        <w:rPr>
          <w:rFonts w:hint="eastAsia"/>
          <w:bCs/>
          <w:color w:val="FF0000"/>
        </w:rPr>
        <w:t xml:space="preserve"> </w:t>
      </w:r>
      <w:r w:rsidRPr="008F22AF">
        <w:rPr>
          <w:rFonts w:hint="eastAsia"/>
          <w:bCs/>
        </w:rPr>
        <w:t>用户登录活动图</w:t>
      </w:r>
      <w:r>
        <w:rPr>
          <w:bCs/>
        </w:rPr>
        <w:tab/>
      </w:r>
    </w:p>
    <w:p w:rsidR="00975710" w:rsidRDefault="00975710" w:rsidP="006A18CF">
      <w:pPr>
        <w:spacing w:line="360" w:lineRule="auto"/>
        <w:ind w:firstLine="420"/>
        <w:rPr>
          <w:b/>
          <w:bCs/>
        </w:rPr>
      </w:pPr>
    </w:p>
    <w:p w:rsidR="006A18CF" w:rsidRPr="00351800" w:rsidRDefault="006A18CF" w:rsidP="006A18CF">
      <w:pPr>
        <w:spacing w:line="360" w:lineRule="auto"/>
        <w:ind w:firstLine="420"/>
        <w:rPr>
          <w:b/>
          <w:bCs/>
        </w:rPr>
      </w:pPr>
      <w:r>
        <w:rPr>
          <w:b/>
          <w:bCs/>
        </w:rPr>
        <w:t>2</w:t>
      </w:r>
      <w:r w:rsidRPr="00351800">
        <w:rPr>
          <w:rFonts w:hint="eastAsia"/>
          <w:b/>
          <w:bCs/>
        </w:rPr>
        <w:t>.</w:t>
      </w:r>
      <w:r w:rsidRPr="006A18CF">
        <w:rPr>
          <w:rFonts w:hint="eastAsia"/>
          <w:b/>
          <w:bCs/>
        </w:rPr>
        <w:t xml:space="preserve"> </w:t>
      </w:r>
      <w:r>
        <w:rPr>
          <w:rFonts w:hint="eastAsia"/>
          <w:b/>
          <w:bCs/>
        </w:rPr>
        <w:t>注册账户</w:t>
      </w:r>
    </w:p>
    <w:p w:rsidR="006A18CF" w:rsidRPr="002044BB" w:rsidRDefault="006A18CF" w:rsidP="006A18CF">
      <w:pPr>
        <w:spacing w:line="360" w:lineRule="auto"/>
        <w:ind w:firstLine="420"/>
        <w:rPr>
          <w:bCs/>
        </w:rPr>
      </w:pPr>
      <w:r w:rsidRPr="002044BB">
        <w:rPr>
          <w:rFonts w:hint="eastAsia"/>
          <w:bCs/>
        </w:rPr>
        <w:t>用例名：</w:t>
      </w:r>
      <w:r>
        <w:rPr>
          <w:rFonts w:hint="eastAsia"/>
          <w:bCs/>
        </w:rPr>
        <w:t>注册账户</w:t>
      </w:r>
    </w:p>
    <w:p w:rsidR="006A18CF" w:rsidRDefault="006A18CF" w:rsidP="006A18CF">
      <w:pPr>
        <w:spacing w:line="360" w:lineRule="auto"/>
        <w:ind w:firstLine="420"/>
        <w:rPr>
          <w:bCs/>
        </w:rPr>
      </w:pPr>
      <w:r>
        <w:rPr>
          <w:rFonts w:hint="eastAsia"/>
          <w:bCs/>
        </w:rPr>
        <w:lastRenderedPageBreak/>
        <w:t>描述：用户通过注册用例来在系统中添加自己的信息</w:t>
      </w:r>
    </w:p>
    <w:p w:rsidR="006A18CF" w:rsidRPr="002044BB" w:rsidRDefault="006A18CF" w:rsidP="006A18CF">
      <w:pPr>
        <w:spacing w:line="360" w:lineRule="auto"/>
        <w:ind w:firstLine="420"/>
        <w:rPr>
          <w:bCs/>
        </w:rPr>
      </w:pPr>
      <w:r>
        <w:rPr>
          <w:rFonts w:hint="eastAsia"/>
          <w:bCs/>
        </w:rPr>
        <w:t>参与者：用户</w:t>
      </w:r>
    </w:p>
    <w:p w:rsidR="006A18CF" w:rsidRDefault="006A18CF" w:rsidP="006A18CF">
      <w:pPr>
        <w:spacing w:line="360" w:lineRule="auto"/>
        <w:ind w:firstLine="420"/>
        <w:rPr>
          <w:bCs/>
        </w:rPr>
      </w:pPr>
      <w:r>
        <w:rPr>
          <w:rFonts w:hint="eastAsia"/>
          <w:bCs/>
        </w:rPr>
        <w:t>前置条件：用户未注册到本</w:t>
      </w:r>
      <w:r w:rsidRPr="002044BB">
        <w:rPr>
          <w:rFonts w:hint="eastAsia"/>
          <w:bCs/>
        </w:rPr>
        <w:t>系统</w:t>
      </w:r>
    </w:p>
    <w:p w:rsidR="00684230" w:rsidRPr="00975710" w:rsidRDefault="006A18CF" w:rsidP="00975710">
      <w:pPr>
        <w:spacing w:line="360" w:lineRule="auto"/>
        <w:ind w:firstLine="420"/>
        <w:rPr>
          <w:bCs/>
        </w:rPr>
      </w:pPr>
      <w:r>
        <w:rPr>
          <w:rFonts w:hint="eastAsia"/>
          <w:bCs/>
        </w:rPr>
        <w:t>细节：</w:t>
      </w:r>
    </w:p>
    <w:p w:rsidR="00C11DA2" w:rsidRPr="008F22AF" w:rsidRDefault="00DE74F8" w:rsidP="00C11DA2">
      <w:pPr>
        <w:spacing w:line="360" w:lineRule="auto"/>
        <w:rPr>
          <w:ins w:id="151" w:author="毛毛妈" w:date="2015-10-16T08:15:00Z"/>
          <w:bCs/>
        </w:rPr>
      </w:pPr>
      <w:r w:rsidRPr="00DE74F8">
        <w:rPr>
          <w:bCs/>
          <w:noProof/>
          <w:color w:val="FF0000"/>
        </w:rPr>
        <w:lastRenderedPageBreak/>
        <w:drawing>
          <wp:inline distT="0" distB="0" distL="0" distR="0">
            <wp:extent cx="8169275" cy="7894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9" t="719" r="-1399" b="16396"/>
                    <a:stretch/>
                  </pic:blipFill>
                  <pic:spPr bwMode="auto">
                    <a:xfrm>
                      <a:off x="0" y="0"/>
                      <a:ext cx="8177227" cy="7902004"/>
                    </a:xfrm>
                    <a:prstGeom prst="rect">
                      <a:avLst/>
                    </a:prstGeom>
                    <a:noFill/>
                    <a:ln>
                      <a:noFill/>
                    </a:ln>
                    <a:extLst>
                      <a:ext uri="{53640926-AAD7-44D8-BBD7-CCE9431645EC}">
                        <a14:shadowObscured xmlns:a14="http://schemas.microsoft.com/office/drawing/2010/main"/>
                      </a:ext>
                    </a:extLst>
                  </pic:spPr>
                </pic:pic>
              </a:graphicData>
            </a:graphic>
          </wp:inline>
        </w:drawing>
      </w:r>
      <w:r w:rsidR="00C11DA2">
        <w:rPr>
          <w:bCs/>
          <w:color w:val="FF0000"/>
        </w:rPr>
        <w:tab/>
      </w:r>
      <w:r w:rsidR="00C11DA2">
        <w:rPr>
          <w:bCs/>
          <w:color w:val="FF0000"/>
        </w:rPr>
        <w:tab/>
      </w:r>
      <w:r w:rsidR="00C11DA2">
        <w:rPr>
          <w:bCs/>
          <w:color w:val="FF0000"/>
        </w:rPr>
        <w:tab/>
      </w:r>
      <w:r w:rsidR="00C11DA2">
        <w:rPr>
          <w:bCs/>
          <w:color w:val="FF0000"/>
        </w:rPr>
        <w:tab/>
      </w:r>
      <w:r w:rsidR="00C11DA2">
        <w:rPr>
          <w:bCs/>
          <w:color w:val="FF0000"/>
        </w:rPr>
        <w:tab/>
      </w:r>
      <w:r w:rsidR="00C11DA2">
        <w:rPr>
          <w:bCs/>
          <w:color w:val="FF0000"/>
        </w:rPr>
        <w:tab/>
        <w:t xml:space="preserve">   </w:t>
      </w:r>
      <w:r w:rsidR="00C11DA2" w:rsidRPr="008F22AF">
        <w:rPr>
          <w:rFonts w:hint="eastAsia"/>
          <w:bCs/>
        </w:rPr>
        <w:t>用户注册活动图</w:t>
      </w:r>
    </w:p>
    <w:p w:rsidR="00975710" w:rsidRDefault="00975710" w:rsidP="00975710">
      <w:pPr>
        <w:spacing w:line="360" w:lineRule="auto"/>
        <w:rPr>
          <w:b/>
          <w:bCs/>
        </w:rPr>
      </w:pPr>
    </w:p>
    <w:p w:rsidR="006A18CF" w:rsidRPr="00351800" w:rsidRDefault="006A18CF" w:rsidP="006A18CF">
      <w:pPr>
        <w:spacing w:line="360" w:lineRule="auto"/>
        <w:ind w:firstLine="420"/>
        <w:rPr>
          <w:b/>
          <w:bCs/>
        </w:rPr>
      </w:pPr>
      <w:r>
        <w:rPr>
          <w:rFonts w:hint="eastAsia"/>
          <w:b/>
          <w:bCs/>
        </w:rPr>
        <w:t>3</w:t>
      </w:r>
      <w:r w:rsidRPr="00351800">
        <w:rPr>
          <w:rFonts w:hint="eastAsia"/>
          <w:b/>
          <w:bCs/>
        </w:rPr>
        <w:t>.</w:t>
      </w:r>
      <w:r>
        <w:rPr>
          <w:rFonts w:hint="eastAsia"/>
          <w:b/>
          <w:bCs/>
        </w:rPr>
        <w:t>修改密码</w:t>
      </w:r>
    </w:p>
    <w:p w:rsidR="006A18CF" w:rsidRPr="002044BB" w:rsidRDefault="006A18CF" w:rsidP="006A18CF">
      <w:pPr>
        <w:spacing w:line="360" w:lineRule="auto"/>
        <w:ind w:firstLine="420"/>
        <w:rPr>
          <w:bCs/>
        </w:rPr>
      </w:pPr>
      <w:r w:rsidRPr="002044BB">
        <w:rPr>
          <w:rFonts w:hint="eastAsia"/>
          <w:bCs/>
        </w:rPr>
        <w:lastRenderedPageBreak/>
        <w:t>用例名：</w:t>
      </w:r>
      <w:r>
        <w:rPr>
          <w:rFonts w:hint="eastAsia"/>
        </w:rPr>
        <w:t>修改密码</w:t>
      </w:r>
    </w:p>
    <w:p w:rsidR="006A18CF" w:rsidRDefault="006A18CF" w:rsidP="006A18CF">
      <w:pPr>
        <w:spacing w:line="360" w:lineRule="auto"/>
        <w:ind w:firstLine="420"/>
        <w:rPr>
          <w:bCs/>
        </w:rPr>
      </w:pPr>
      <w:r>
        <w:rPr>
          <w:rFonts w:hint="eastAsia"/>
          <w:bCs/>
        </w:rPr>
        <w:t>描述：用户修改自己的密码</w:t>
      </w:r>
    </w:p>
    <w:p w:rsidR="006A18CF" w:rsidRPr="002044BB" w:rsidRDefault="006A18CF" w:rsidP="006A18CF">
      <w:pPr>
        <w:spacing w:line="360" w:lineRule="auto"/>
        <w:ind w:firstLine="420"/>
        <w:rPr>
          <w:bCs/>
        </w:rPr>
      </w:pPr>
      <w:r>
        <w:rPr>
          <w:rFonts w:hint="eastAsia"/>
          <w:bCs/>
        </w:rPr>
        <w:t>参与者：用户</w:t>
      </w:r>
    </w:p>
    <w:p w:rsidR="006A18CF" w:rsidRPr="002044BB" w:rsidRDefault="006A18CF" w:rsidP="006A18CF">
      <w:pPr>
        <w:spacing w:line="360" w:lineRule="auto"/>
        <w:ind w:firstLine="420"/>
        <w:rPr>
          <w:bCs/>
        </w:rPr>
      </w:pPr>
      <w:r>
        <w:rPr>
          <w:rFonts w:hint="eastAsia"/>
          <w:bCs/>
        </w:rPr>
        <w:t>前置条件：用户已注册到本</w:t>
      </w:r>
      <w:r w:rsidRPr="002044BB">
        <w:rPr>
          <w:rFonts w:hint="eastAsia"/>
          <w:bCs/>
        </w:rPr>
        <w:t>系统</w:t>
      </w:r>
    </w:p>
    <w:p w:rsidR="009D048F" w:rsidRDefault="006A18CF" w:rsidP="009D048F">
      <w:pPr>
        <w:spacing w:line="360" w:lineRule="auto"/>
        <w:ind w:firstLine="420"/>
        <w:rPr>
          <w:bCs/>
        </w:rPr>
      </w:pPr>
      <w:r w:rsidRPr="002044BB">
        <w:rPr>
          <w:rFonts w:hint="eastAsia"/>
          <w:bCs/>
        </w:rPr>
        <w:t>细节：</w:t>
      </w:r>
    </w:p>
    <w:p w:rsidR="009D048F" w:rsidRDefault="009D048F" w:rsidP="00A26FD9">
      <w:pPr>
        <w:spacing w:line="360" w:lineRule="auto"/>
        <w:ind w:firstLine="420"/>
        <w:rPr>
          <w:bCs/>
        </w:rPr>
      </w:pPr>
      <w:r w:rsidRPr="009D048F">
        <w:rPr>
          <w:rFonts w:hint="eastAsia"/>
          <w:bCs/>
          <w:noProof/>
        </w:rPr>
        <w:drawing>
          <wp:inline distT="0" distB="0" distL="0" distR="0">
            <wp:extent cx="5861917" cy="5919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8382" b="19948"/>
                    <a:stretch/>
                  </pic:blipFill>
                  <pic:spPr bwMode="auto">
                    <a:xfrm>
                      <a:off x="0" y="0"/>
                      <a:ext cx="5877049" cy="5935047"/>
                    </a:xfrm>
                    <a:prstGeom prst="rect">
                      <a:avLst/>
                    </a:prstGeom>
                    <a:noFill/>
                    <a:ln>
                      <a:noFill/>
                    </a:ln>
                    <a:extLst>
                      <a:ext uri="{53640926-AAD7-44D8-BBD7-CCE9431645EC}">
                        <a14:shadowObscured xmlns:a14="http://schemas.microsoft.com/office/drawing/2010/main"/>
                      </a:ext>
                    </a:extLst>
                  </pic:spPr>
                </pic:pic>
              </a:graphicData>
            </a:graphic>
          </wp:inline>
        </w:drawing>
      </w:r>
    </w:p>
    <w:p w:rsidR="00A26FD9" w:rsidRPr="00A26FD9" w:rsidRDefault="00C11DA2" w:rsidP="00A26FD9">
      <w:pPr>
        <w:spacing w:line="360" w:lineRule="auto"/>
        <w:rPr>
          <w:bCs/>
        </w:rPr>
      </w:pPr>
      <w:r>
        <w:rPr>
          <w:bCs/>
        </w:rPr>
        <w:t xml:space="preserve">                            </w:t>
      </w:r>
      <w:r>
        <w:rPr>
          <w:rFonts w:hint="eastAsia"/>
          <w:bCs/>
        </w:rPr>
        <w:t xml:space="preserve">  </w:t>
      </w:r>
      <w:r w:rsidR="00A26FD9">
        <w:rPr>
          <w:rFonts w:hint="eastAsia"/>
          <w:bCs/>
        </w:rPr>
        <w:t>修改密码</w:t>
      </w:r>
      <w:r>
        <w:rPr>
          <w:rFonts w:hint="eastAsia"/>
          <w:bCs/>
        </w:rPr>
        <w:t>活动图</w:t>
      </w:r>
    </w:p>
    <w:p w:rsidR="009610F4" w:rsidRDefault="009610F4" w:rsidP="006A18CF">
      <w:pPr>
        <w:spacing w:line="360" w:lineRule="auto"/>
        <w:ind w:firstLine="420"/>
        <w:rPr>
          <w:b/>
          <w:bCs/>
        </w:rPr>
      </w:pPr>
    </w:p>
    <w:p w:rsidR="006A18CF" w:rsidRPr="00351800" w:rsidRDefault="006A18CF" w:rsidP="006A18CF">
      <w:pPr>
        <w:spacing w:line="360" w:lineRule="auto"/>
        <w:ind w:firstLine="420"/>
        <w:rPr>
          <w:b/>
          <w:bCs/>
        </w:rPr>
      </w:pPr>
      <w:r>
        <w:rPr>
          <w:b/>
          <w:bCs/>
        </w:rPr>
        <w:t>4.</w:t>
      </w:r>
      <w:r>
        <w:rPr>
          <w:rFonts w:hint="eastAsia"/>
          <w:b/>
          <w:bCs/>
        </w:rPr>
        <w:t>找回密码</w:t>
      </w:r>
    </w:p>
    <w:p w:rsidR="006A18CF" w:rsidRPr="002044BB" w:rsidRDefault="006A18CF" w:rsidP="006A18CF">
      <w:pPr>
        <w:spacing w:line="360" w:lineRule="auto"/>
        <w:ind w:firstLine="420"/>
        <w:rPr>
          <w:bCs/>
        </w:rPr>
      </w:pPr>
      <w:r w:rsidRPr="002044BB">
        <w:rPr>
          <w:rFonts w:hint="eastAsia"/>
          <w:bCs/>
        </w:rPr>
        <w:t>用例名</w:t>
      </w:r>
      <w:r>
        <w:rPr>
          <w:rFonts w:hint="eastAsia"/>
          <w:bCs/>
        </w:rPr>
        <w:t>：找回密码</w:t>
      </w:r>
    </w:p>
    <w:p w:rsidR="006A18CF" w:rsidRDefault="006A18CF" w:rsidP="006A18CF">
      <w:pPr>
        <w:spacing w:line="360" w:lineRule="auto"/>
        <w:ind w:firstLine="420"/>
        <w:rPr>
          <w:bCs/>
        </w:rPr>
      </w:pPr>
      <w:r>
        <w:rPr>
          <w:rFonts w:hint="eastAsia"/>
          <w:bCs/>
        </w:rPr>
        <w:t>描述：忘记密码的用户通过此功能找回密码</w:t>
      </w:r>
    </w:p>
    <w:p w:rsidR="006A18CF" w:rsidRPr="002044BB" w:rsidRDefault="006A18CF" w:rsidP="006A18CF">
      <w:pPr>
        <w:spacing w:line="360" w:lineRule="auto"/>
        <w:ind w:firstLine="420"/>
        <w:rPr>
          <w:bCs/>
        </w:rPr>
      </w:pPr>
      <w:r>
        <w:rPr>
          <w:rFonts w:hint="eastAsia"/>
          <w:bCs/>
        </w:rPr>
        <w:lastRenderedPageBreak/>
        <w:t>参与者：用户</w:t>
      </w:r>
    </w:p>
    <w:p w:rsidR="006A18CF" w:rsidRDefault="006A18CF" w:rsidP="006A18CF">
      <w:pPr>
        <w:spacing w:line="360" w:lineRule="auto"/>
        <w:ind w:firstLine="420"/>
        <w:rPr>
          <w:bCs/>
        </w:rPr>
      </w:pPr>
      <w:r>
        <w:rPr>
          <w:rFonts w:hint="eastAsia"/>
          <w:bCs/>
        </w:rPr>
        <w:t>前置条件：用户已注册到本系统</w:t>
      </w:r>
    </w:p>
    <w:p w:rsidR="009D048F" w:rsidRDefault="00A26FD9" w:rsidP="009D048F">
      <w:pPr>
        <w:spacing w:line="360" w:lineRule="auto"/>
        <w:ind w:firstLine="420"/>
        <w:rPr>
          <w:bCs/>
        </w:rPr>
      </w:pPr>
      <w:r w:rsidRPr="002044BB">
        <w:rPr>
          <w:rFonts w:hint="eastAsia"/>
          <w:bCs/>
        </w:rPr>
        <w:t>细节：</w:t>
      </w:r>
    </w:p>
    <w:p w:rsidR="00A26FD9" w:rsidRPr="002044BB" w:rsidRDefault="009D048F" w:rsidP="00A26FD9">
      <w:pPr>
        <w:spacing w:line="360" w:lineRule="auto"/>
        <w:ind w:firstLine="420"/>
        <w:rPr>
          <w:bCs/>
        </w:rPr>
      </w:pPr>
      <w:r w:rsidRPr="009D048F">
        <w:rPr>
          <w:rFonts w:hint="eastAsia"/>
          <w:bCs/>
          <w:noProof/>
        </w:rPr>
        <w:drawing>
          <wp:inline distT="0" distB="0" distL="0" distR="0">
            <wp:extent cx="5531136" cy="64242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25740" b="22173"/>
                    <a:stretch/>
                  </pic:blipFill>
                  <pic:spPr bwMode="auto">
                    <a:xfrm>
                      <a:off x="0" y="0"/>
                      <a:ext cx="5544743" cy="6440099"/>
                    </a:xfrm>
                    <a:prstGeom prst="rect">
                      <a:avLst/>
                    </a:prstGeom>
                    <a:noFill/>
                    <a:ln>
                      <a:noFill/>
                    </a:ln>
                    <a:extLst>
                      <a:ext uri="{53640926-AAD7-44D8-BBD7-CCE9431645EC}">
                        <a14:shadowObscured xmlns:a14="http://schemas.microsoft.com/office/drawing/2010/main"/>
                      </a:ext>
                    </a:extLst>
                  </pic:spPr>
                </pic:pic>
              </a:graphicData>
            </a:graphic>
          </wp:inline>
        </w:drawing>
      </w:r>
    </w:p>
    <w:p w:rsidR="00C11DA2" w:rsidRDefault="00C11DA2" w:rsidP="00C11DA2">
      <w:pPr>
        <w:spacing w:line="360" w:lineRule="auto"/>
        <w:ind w:firstLineChars="300" w:firstLine="630"/>
        <w:rPr>
          <w:bCs/>
        </w:rPr>
      </w:pPr>
      <w:r>
        <w:rPr>
          <w:bCs/>
        </w:rPr>
        <w:t xml:space="preserve">                           </w:t>
      </w:r>
      <w:r>
        <w:rPr>
          <w:rFonts w:hint="eastAsia"/>
          <w:bCs/>
        </w:rPr>
        <w:t>找回密码活动图</w:t>
      </w:r>
    </w:p>
    <w:p w:rsidR="009610F4" w:rsidRDefault="009610F4" w:rsidP="00045183">
      <w:pPr>
        <w:spacing w:line="360" w:lineRule="auto"/>
        <w:ind w:firstLine="420"/>
        <w:rPr>
          <w:b/>
          <w:bCs/>
        </w:rPr>
      </w:pPr>
    </w:p>
    <w:p w:rsidR="00045183" w:rsidRPr="00351800" w:rsidRDefault="00045183" w:rsidP="00045183">
      <w:pPr>
        <w:spacing w:line="360" w:lineRule="auto"/>
        <w:ind w:firstLine="420"/>
        <w:rPr>
          <w:b/>
          <w:bCs/>
        </w:rPr>
      </w:pPr>
      <w:r>
        <w:rPr>
          <w:b/>
          <w:bCs/>
        </w:rPr>
        <w:t>5.</w:t>
      </w:r>
      <w:r>
        <w:rPr>
          <w:rFonts w:hint="eastAsia"/>
          <w:b/>
          <w:bCs/>
        </w:rPr>
        <w:t>导入文件</w:t>
      </w:r>
    </w:p>
    <w:p w:rsidR="00045183" w:rsidRPr="002044BB" w:rsidRDefault="00045183" w:rsidP="00045183">
      <w:pPr>
        <w:spacing w:line="360" w:lineRule="auto"/>
        <w:ind w:firstLine="420"/>
        <w:rPr>
          <w:bCs/>
        </w:rPr>
      </w:pPr>
      <w:r w:rsidRPr="002044BB">
        <w:rPr>
          <w:rFonts w:hint="eastAsia"/>
          <w:bCs/>
        </w:rPr>
        <w:t>用例名</w:t>
      </w:r>
      <w:r>
        <w:rPr>
          <w:rFonts w:hint="eastAsia"/>
          <w:bCs/>
        </w:rPr>
        <w:t>：导入文件</w:t>
      </w:r>
    </w:p>
    <w:p w:rsidR="00045183" w:rsidRDefault="00045183" w:rsidP="00045183">
      <w:pPr>
        <w:spacing w:line="360" w:lineRule="auto"/>
        <w:ind w:firstLine="420"/>
        <w:rPr>
          <w:bCs/>
        </w:rPr>
      </w:pPr>
      <w:r>
        <w:rPr>
          <w:rFonts w:hint="eastAsia"/>
          <w:bCs/>
        </w:rPr>
        <w:t>描述：用户将</w:t>
      </w:r>
      <w:r w:rsidR="00B40A9A">
        <w:rPr>
          <w:rFonts w:hint="eastAsia"/>
          <w:bCs/>
        </w:rPr>
        <w:t>经管理员审核的</w:t>
      </w:r>
      <w:r>
        <w:rPr>
          <w:rFonts w:hint="eastAsia"/>
          <w:bCs/>
        </w:rPr>
        <w:t>文件导入系统进行查阅</w:t>
      </w:r>
    </w:p>
    <w:p w:rsidR="00045183" w:rsidRPr="002044BB" w:rsidRDefault="00045183" w:rsidP="00045183">
      <w:pPr>
        <w:spacing w:line="360" w:lineRule="auto"/>
        <w:ind w:firstLine="420"/>
        <w:rPr>
          <w:bCs/>
        </w:rPr>
      </w:pPr>
      <w:r>
        <w:rPr>
          <w:rFonts w:hint="eastAsia"/>
          <w:bCs/>
        </w:rPr>
        <w:lastRenderedPageBreak/>
        <w:t>参与者：用户</w:t>
      </w:r>
      <w:r w:rsidR="00B40A9A">
        <w:rPr>
          <w:rFonts w:hint="eastAsia"/>
          <w:bCs/>
        </w:rPr>
        <w:t>、管理员</w:t>
      </w:r>
    </w:p>
    <w:p w:rsidR="00045183" w:rsidRDefault="00045183" w:rsidP="00045183">
      <w:pPr>
        <w:spacing w:line="360" w:lineRule="auto"/>
        <w:ind w:firstLine="420"/>
        <w:rPr>
          <w:bCs/>
        </w:rPr>
      </w:pPr>
      <w:r>
        <w:rPr>
          <w:rFonts w:hint="eastAsia"/>
          <w:bCs/>
        </w:rPr>
        <w:t>前置条件：用户已登录到本系统</w:t>
      </w:r>
    </w:p>
    <w:p w:rsidR="008E7788" w:rsidRPr="008E7788" w:rsidRDefault="00045183" w:rsidP="008E7788">
      <w:pPr>
        <w:spacing w:line="360" w:lineRule="auto"/>
        <w:ind w:firstLine="420"/>
        <w:rPr>
          <w:bCs/>
        </w:rPr>
      </w:pPr>
      <w:r w:rsidRPr="002044BB">
        <w:rPr>
          <w:rFonts w:hint="eastAsia"/>
          <w:bCs/>
        </w:rPr>
        <w:t>细节：</w:t>
      </w:r>
    </w:p>
    <w:p w:rsidR="00C11DA2" w:rsidRDefault="008E7788" w:rsidP="008E7788">
      <w:pPr>
        <w:spacing w:line="360" w:lineRule="auto"/>
        <w:jc w:val="center"/>
        <w:rPr>
          <w:noProof/>
        </w:rPr>
      </w:pPr>
      <w:r w:rsidRPr="008E7788">
        <w:rPr>
          <w:noProof/>
        </w:rPr>
        <w:drawing>
          <wp:inline distT="0" distB="0" distL="0" distR="0">
            <wp:extent cx="4821672" cy="45796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16725"/>
                    <a:stretch/>
                  </pic:blipFill>
                  <pic:spPr bwMode="auto">
                    <a:xfrm>
                      <a:off x="0" y="0"/>
                      <a:ext cx="4826910" cy="4584595"/>
                    </a:xfrm>
                    <a:prstGeom prst="rect">
                      <a:avLst/>
                    </a:prstGeom>
                    <a:noFill/>
                    <a:ln>
                      <a:noFill/>
                    </a:ln>
                    <a:extLst>
                      <a:ext uri="{53640926-AAD7-44D8-BBD7-CCE9431645EC}">
                        <a14:shadowObscured xmlns:a14="http://schemas.microsoft.com/office/drawing/2010/main"/>
                      </a:ext>
                    </a:extLst>
                  </pic:spPr>
                </pic:pic>
              </a:graphicData>
            </a:graphic>
          </wp:inline>
        </w:drawing>
      </w:r>
    </w:p>
    <w:p w:rsidR="00E57A44" w:rsidRDefault="00C11DA2" w:rsidP="00A07769">
      <w:pPr>
        <w:spacing w:line="360" w:lineRule="auto"/>
        <w:ind w:firstLineChars="600" w:firstLine="1260"/>
      </w:pPr>
      <w:r>
        <w:t xml:space="preserve">                </w:t>
      </w:r>
      <w:r w:rsidR="00E57A44">
        <w:rPr>
          <w:rFonts w:hint="eastAsia"/>
        </w:rPr>
        <w:t>导入文件</w:t>
      </w:r>
      <w:r>
        <w:rPr>
          <w:rFonts w:hint="eastAsia"/>
        </w:rPr>
        <w:t>活动图</w:t>
      </w:r>
    </w:p>
    <w:p w:rsidR="00A07769" w:rsidRDefault="00A07769" w:rsidP="00A07769">
      <w:pPr>
        <w:spacing w:line="360" w:lineRule="auto"/>
      </w:pPr>
    </w:p>
    <w:p w:rsidR="00E57A44" w:rsidRPr="00351800" w:rsidRDefault="00E57A44" w:rsidP="00E57A44">
      <w:pPr>
        <w:spacing w:line="360" w:lineRule="auto"/>
        <w:ind w:firstLine="420"/>
        <w:rPr>
          <w:b/>
          <w:bCs/>
        </w:rPr>
      </w:pPr>
      <w:r>
        <w:rPr>
          <w:b/>
          <w:bCs/>
        </w:rPr>
        <w:t>6.</w:t>
      </w:r>
      <w:r>
        <w:rPr>
          <w:rFonts w:hint="eastAsia"/>
          <w:b/>
          <w:bCs/>
        </w:rPr>
        <w:t>删除文件</w:t>
      </w:r>
    </w:p>
    <w:p w:rsidR="00E57A44" w:rsidRPr="002044BB" w:rsidRDefault="00E57A44" w:rsidP="00E57A44">
      <w:pPr>
        <w:spacing w:line="360" w:lineRule="auto"/>
        <w:ind w:firstLine="420"/>
        <w:rPr>
          <w:bCs/>
        </w:rPr>
      </w:pPr>
      <w:r w:rsidRPr="002044BB">
        <w:rPr>
          <w:rFonts w:hint="eastAsia"/>
          <w:bCs/>
        </w:rPr>
        <w:t>用例名</w:t>
      </w:r>
      <w:r>
        <w:rPr>
          <w:rFonts w:hint="eastAsia"/>
          <w:bCs/>
        </w:rPr>
        <w:t>：删除文件</w:t>
      </w:r>
    </w:p>
    <w:p w:rsidR="00E57A44" w:rsidRDefault="00E57A44" w:rsidP="00E57A44">
      <w:pPr>
        <w:spacing w:line="360" w:lineRule="auto"/>
        <w:ind w:firstLine="420"/>
        <w:rPr>
          <w:bCs/>
        </w:rPr>
      </w:pPr>
      <w:r>
        <w:rPr>
          <w:rFonts w:hint="eastAsia"/>
          <w:bCs/>
        </w:rPr>
        <w:t>描述：用户将导入系统的文件删除</w:t>
      </w:r>
    </w:p>
    <w:p w:rsidR="00E57A44" w:rsidRPr="002044BB" w:rsidRDefault="00E57A44" w:rsidP="00E57A44">
      <w:pPr>
        <w:spacing w:line="360" w:lineRule="auto"/>
        <w:ind w:firstLine="420"/>
        <w:rPr>
          <w:bCs/>
        </w:rPr>
      </w:pPr>
      <w:r>
        <w:rPr>
          <w:rFonts w:hint="eastAsia"/>
          <w:bCs/>
        </w:rPr>
        <w:t>参与者：用户</w:t>
      </w:r>
    </w:p>
    <w:p w:rsidR="00E57A44" w:rsidRDefault="00E57A44" w:rsidP="00E57A44">
      <w:pPr>
        <w:spacing w:line="360" w:lineRule="auto"/>
        <w:ind w:firstLine="420"/>
        <w:rPr>
          <w:bCs/>
        </w:rPr>
      </w:pPr>
      <w:r>
        <w:rPr>
          <w:rFonts w:hint="eastAsia"/>
          <w:bCs/>
        </w:rPr>
        <w:t>前置条件：用户已登录到本系统</w:t>
      </w:r>
    </w:p>
    <w:p w:rsidR="009610F4" w:rsidRDefault="00E57A44" w:rsidP="00E57A44">
      <w:pPr>
        <w:spacing w:line="360" w:lineRule="auto"/>
        <w:ind w:firstLine="420"/>
        <w:rPr>
          <w:bCs/>
          <w:noProof/>
        </w:rPr>
      </w:pPr>
      <w:r w:rsidRPr="002044BB">
        <w:rPr>
          <w:rFonts w:hint="eastAsia"/>
          <w:bCs/>
        </w:rPr>
        <w:t>细节：</w:t>
      </w:r>
    </w:p>
    <w:p w:rsidR="009610F4" w:rsidRDefault="009610F4" w:rsidP="009610F4">
      <w:pPr>
        <w:spacing w:line="360" w:lineRule="auto"/>
        <w:ind w:firstLine="420"/>
        <w:jc w:val="center"/>
        <w:rPr>
          <w:bCs/>
          <w:noProof/>
        </w:rPr>
      </w:pPr>
    </w:p>
    <w:p w:rsidR="00E57A44" w:rsidRDefault="009610F4" w:rsidP="009610F4">
      <w:pPr>
        <w:spacing w:line="360" w:lineRule="auto"/>
        <w:ind w:firstLine="420"/>
        <w:jc w:val="center"/>
        <w:rPr>
          <w:bCs/>
        </w:rPr>
      </w:pPr>
      <w:r w:rsidRPr="009610F4">
        <w:rPr>
          <w:rFonts w:hint="eastAsia"/>
          <w:bCs/>
          <w:noProof/>
        </w:rPr>
        <w:lastRenderedPageBreak/>
        <w:drawing>
          <wp:inline distT="0" distB="0" distL="0" distR="0">
            <wp:extent cx="3089420" cy="37871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920" r="18137" b="21369"/>
                    <a:stretch/>
                  </pic:blipFill>
                  <pic:spPr bwMode="auto">
                    <a:xfrm>
                      <a:off x="0" y="0"/>
                      <a:ext cx="3098340" cy="3798075"/>
                    </a:xfrm>
                    <a:prstGeom prst="rect">
                      <a:avLst/>
                    </a:prstGeom>
                    <a:noFill/>
                    <a:ln>
                      <a:noFill/>
                    </a:ln>
                    <a:extLst>
                      <a:ext uri="{53640926-AAD7-44D8-BBD7-CCE9431645EC}">
                        <a14:shadowObscured xmlns:a14="http://schemas.microsoft.com/office/drawing/2010/main"/>
                      </a:ext>
                    </a:extLst>
                  </pic:spPr>
                </pic:pic>
              </a:graphicData>
            </a:graphic>
          </wp:inline>
        </w:drawing>
      </w:r>
    </w:p>
    <w:p w:rsidR="00C11DA2" w:rsidRDefault="00C11DA2" w:rsidP="00E57A44">
      <w:pPr>
        <w:spacing w:line="360" w:lineRule="auto"/>
        <w:jc w:val="center"/>
        <w:rPr>
          <w:bCs/>
        </w:rPr>
      </w:pPr>
    </w:p>
    <w:p w:rsidR="00E57A44" w:rsidRPr="009610F4" w:rsidRDefault="00E57A44" w:rsidP="009610F4">
      <w:pPr>
        <w:spacing w:line="360" w:lineRule="auto"/>
        <w:ind w:left="2100" w:firstLineChars="600" w:firstLine="1260"/>
      </w:pPr>
      <w:r>
        <w:rPr>
          <w:rFonts w:hint="eastAsia"/>
        </w:rPr>
        <w:t>删除文件活动图</w:t>
      </w:r>
    </w:p>
    <w:p w:rsidR="009610F4" w:rsidRDefault="009610F4" w:rsidP="00E57A44">
      <w:pPr>
        <w:spacing w:line="360" w:lineRule="auto"/>
        <w:ind w:firstLine="420"/>
        <w:rPr>
          <w:b/>
          <w:bCs/>
        </w:rPr>
      </w:pPr>
    </w:p>
    <w:p w:rsidR="00E57A44" w:rsidRPr="00351800" w:rsidRDefault="00E57A44" w:rsidP="00E57A44">
      <w:pPr>
        <w:spacing w:line="360" w:lineRule="auto"/>
        <w:ind w:firstLine="420"/>
        <w:rPr>
          <w:b/>
          <w:bCs/>
        </w:rPr>
      </w:pPr>
      <w:r>
        <w:rPr>
          <w:b/>
          <w:bCs/>
        </w:rPr>
        <w:t>7.</w:t>
      </w:r>
      <w:r w:rsidR="00211C4C">
        <w:rPr>
          <w:rFonts w:hint="eastAsia"/>
          <w:b/>
          <w:bCs/>
        </w:rPr>
        <w:t>备份</w:t>
      </w:r>
      <w:r>
        <w:rPr>
          <w:rFonts w:hint="eastAsia"/>
          <w:b/>
          <w:bCs/>
        </w:rPr>
        <w:t>文件</w:t>
      </w:r>
    </w:p>
    <w:p w:rsidR="00E57A44" w:rsidRPr="002044BB" w:rsidRDefault="00E57A44" w:rsidP="00E57A44">
      <w:pPr>
        <w:spacing w:line="360" w:lineRule="auto"/>
        <w:ind w:firstLine="420"/>
        <w:rPr>
          <w:bCs/>
        </w:rPr>
      </w:pPr>
      <w:r w:rsidRPr="002044BB">
        <w:rPr>
          <w:rFonts w:hint="eastAsia"/>
          <w:bCs/>
        </w:rPr>
        <w:t>用例名</w:t>
      </w:r>
      <w:r>
        <w:rPr>
          <w:rFonts w:hint="eastAsia"/>
          <w:bCs/>
        </w:rPr>
        <w:t>：</w:t>
      </w:r>
      <w:r w:rsidR="00211C4C">
        <w:rPr>
          <w:rFonts w:hint="eastAsia"/>
          <w:bCs/>
        </w:rPr>
        <w:t>备份</w:t>
      </w:r>
      <w:r>
        <w:rPr>
          <w:rFonts w:hint="eastAsia"/>
          <w:bCs/>
        </w:rPr>
        <w:t>文件</w:t>
      </w:r>
    </w:p>
    <w:p w:rsidR="00E57A44" w:rsidRDefault="00E57A44" w:rsidP="00E57A44">
      <w:pPr>
        <w:spacing w:line="360" w:lineRule="auto"/>
        <w:ind w:firstLine="420"/>
        <w:rPr>
          <w:bCs/>
        </w:rPr>
      </w:pPr>
      <w:r>
        <w:rPr>
          <w:rFonts w:hint="eastAsia"/>
          <w:bCs/>
        </w:rPr>
        <w:t>描述：用户将导入系统的本地文件</w:t>
      </w:r>
      <w:r w:rsidR="00211C4C">
        <w:rPr>
          <w:rFonts w:hint="eastAsia"/>
          <w:bCs/>
        </w:rPr>
        <w:t>上传到服务器</w:t>
      </w:r>
      <w:r w:rsidR="001C7A01">
        <w:rPr>
          <w:rFonts w:hint="eastAsia"/>
          <w:bCs/>
        </w:rPr>
        <w:t>备份</w:t>
      </w:r>
    </w:p>
    <w:p w:rsidR="00E57A44" w:rsidRPr="002044BB" w:rsidRDefault="00E57A44" w:rsidP="00E57A44">
      <w:pPr>
        <w:spacing w:line="360" w:lineRule="auto"/>
        <w:ind w:firstLine="420"/>
        <w:rPr>
          <w:bCs/>
        </w:rPr>
      </w:pPr>
      <w:r>
        <w:rPr>
          <w:rFonts w:hint="eastAsia"/>
          <w:bCs/>
        </w:rPr>
        <w:t>参与者：用户</w:t>
      </w:r>
    </w:p>
    <w:p w:rsidR="00E57A44" w:rsidRDefault="00E57A44" w:rsidP="00E57A44">
      <w:pPr>
        <w:spacing w:line="360" w:lineRule="auto"/>
        <w:ind w:firstLine="420"/>
        <w:rPr>
          <w:bCs/>
        </w:rPr>
      </w:pPr>
      <w:r>
        <w:rPr>
          <w:rFonts w:hint="eastAsia"/>
          <w:bCs/>
        </w:rPr>
        <w:t>前置条件：用户已登录到本系统</w:t>
      </w:r>
    </w:p>
    <w:p w:rsidR="009610F4" w:rsidRDefault="00E57A44" w:rsidP="009610F4">
      <w:pPr>
        <w:spacing w:line="360" w:lineRule="auto"/>
        <w:ind w:firstLine="420"/>
        <w:rPr>
          <w:bCs/>
        </w:rPr>
      </w:pPr>
      <w:r w:rsidRPr="002044BB">
        <w:rPr>
          <w:rFonts w:hint="eastAsia"/>
          <w:bCs/>
        </w:rPr>
        <w:t>细节：</w:t>
      </w:r>
    </w:p>
    <w:p w:rsidR="008E7788" w:rsidRDefault="008E7788" w:rsidP="009610F4">
      <w:pPr>
        <w:spacing w:line="360" w:lineRule="auto"/>
        <w:ind w:firstLine="420"/>
        <w:jc w:val="center"/>
        <w:rPr>
          <w:bCs/>
          <w:noProof/>
        </w:rPr>
      </w:pPr>
    </w:p>
    <w:p w:rsidR="009610F4" w:rsidRDefault="008E7788" w:rsidP="009610F4">
      <w:pPr>
        <w:spacing w:line="360" w:lineRule="auto"/>
        <w:ind w:firstLine="420"/>
        <w:jc w:val="center"/>
        <w:rPr>
          <w:bCs/>
        </w:rPr>
      </w:pPr>
      <w:r w:rsidRPr="008E7788">
        <w:rPr>
          <w:bCs/>
          <w:noProof/>
        </w:rPr>
        <w:lastRenderedPageBreak/>
        <w:drawing>
          <wp:inline distT="0" distB="0" distL="0" distR="0">
            <wp:extent cx="4898612" cy="56692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3347" r="20106" b="20160"/>
                    <a:stretch/>
                  </pic:blipFill>
                  <pic:spPr bwMode="auto">
                    <a:xfrm>
                      <a:off x="0" y="0"/>
                      <a:ext cx="4906647" cy="5678580"/>
                    </a:xfrm>
                    <a:prstGeom prst="rect">
                      <a:avLst/>
                    </a:prstGeom>
                    <a:noFill/>
                    <a:ln>
                      <a:noFill/>
                    </a:ln>
                    <a:extLst>
                      <a:ext uri="{53640926-AAD7-44D8-BBD7-CCE9431645EC}">
                        <a14:shadowObscured xmlns:a14="http://schemas.microsoft.com/office/drawing/2010/main"/>
                      </a:ext>
                    </a:extLst>
                  </pic:spPr>
                </pic:pic>
              </a:graphicData>
            </a:graphic>
          </wp:inline>
        </w:drawing>
      </w:r>
    </w:p>
    <w:p w:rsidR="009610F4" w:rsidRDefault="009610F4" w:rsidP="009610F4">
      <w:pPr>
        <w:spacing w:line="360" w:lineRule="auto"/>
        <w:ind w:firstLine="420"/>
        <w:jc w:val="center"/>
        <w:rPr>
          <w:bCs/>
        </w:rPr>
      </w:pPr>
      <w:r>
        <w:rPr>
          <w:rFonts w:hint="eastAsia"/>
          <w:bCs/>
        </w:rPr>
        <w:t>备份文件活动图</w:t>
      </w:r>
    </w:p>
    <w:p w:rsidR="009610F4" w:rsidRDefault="009610F4" w:rsidP="00B40A9A">
      <w:pPr>
        <w:spacing w:line="360" w:lineRule="auto"/>
        <w:ind w:firstLine="420"/>
        <w:rPr>
          <w:b/>
          <w:bCs/>
        </w:rPr>
      </w:pPr>
    </w:p>
    <w:p w:rsidR="00B40A9A" w:rsidRPr="00351800" w:rsidRDefault="00B40A9A" w:rsidP="00B40A9A">
      <w:pPr>
        <w:spacing w:line="360" w:lineRule="auto"/>
        <w:ind w:firstLine="420"/>
        <w:rPr>
          <w:b/>
          <w:bCs/>
        </w:rPr>
      </w:pPr>
      <w:r>
        <w:rPr>
          <w:b/>
          <w:bCs/>
        </w:rPr>
        <w:t>8.</w:t>
      </w:r>
      <w:r>
        <w:rPr>
          <w:rFonts w:hint="eastAsia"/>
          <w:b/>
          <w:bCs/>
        </w:rPr>
        <w:t>同步文件</w:t>
      </w:r>
    </w:p>
    <w:p w:rsidR="00B40A9A" w:rsidRPr="002044BB" w:rsidRDefault="00B40A9A" w:rsidP="00B40A9A">
      <w:pPr>
        <w:spacing w:line="360" w:lineRule="auto"/>
        <w:ind w:firstLine="420"/>
        <w:rPr>
          <w:bCs/>
        </w:rPr>
      </w:pPr>
      <w:r w:rsidRPr="002044BB">
        <w:rPr>
          <w:rFonts w:hint="eastAsia"/>
          <w:bCs/>
        </w:rPr>
        <w:t>用例名</w:t>
      </w:r>
      <w:r>
        <w:rPr>
          <w:rFonts w:hint="eastAsia"/>
          <w:bCs/>
        </w:rPr>
        <w:t>：</w:t>
      </w:r>
      <w:r>
        <w:rPr>
          <w:rFonts w:hint="eastAsia"/>
          <w:b/>
          <w:bCs/>
        </w:rPr>
        <w:t>同步文件</w:t>
      </w:r>
    </w:p>
    <w:p w:rsidR="00B40A9A" w:rsidRDefault="00B40A9A" w:rsidP="00B40A9A">
      <w:pPr>
        <w:spacing w:line="360" w:lineRule="auto"/>
        <w:ind w:firstLine="420"/>
        <w:rPr>
          <w:bCs/>
        </w:rPr>
      </w:pPr>
      <w:r>
        <w:rPr>
          <w:rFonts w:hint="eastAsia"/>
          <w:bCs/>
        </w:rPr>
        <w:t>描述：用户将上传的文件备份同步到本地</w:t>
      </w:r>
    </w:p>
    <w:p w:rsidR="00B40A9A" w:rsidRPr="002044BB" w:rsidRDefault="00B40A9A" w:rsidP="00B40A9A">
      <w:pPr>
        <w:spacing w:line="360" w:lineRule="auto"/>
        <w:ind w:firstLine="420"/>
        <w:rPr>
          <w:bCs/>
        </w:rPr>
      </w:pPr>
      <w:r>
        <w:rPr>
          <w:rFonts w:hint="eastAsia"/>
          <w:bCs/>
        </w:rPr>
        <w:t>参与者：用户</w:t>
      </w:r>
    </w:p>
    <w:p w:rsidR="00B40A9A" w:rsidRDefault="00B40A9A" w:rsidP="00B40A9A">
      <w:pPr>
        <w:spacing w:line="360" w:lineRule="auto"/>
        <w:ind w:firstLine="420"/>
        <w:rPr>
          <w:bCs/>
        </w:rPr>
      </w:pPr>
      <w:r>
        <w:rPr>
          <w:rFonts w:hint="eastAsia"/>
          <w:bCs/>
        </w:rPr>
        <w:t>前置条件：用户已登录到本系统</w:t>
      </w:r>
    </w:p>
    <w:p w:rsidR="002E70DE" w:rsidRDefault="00B40A9A" w:rsidP="009610F4">
      <w:pPr>
        <w:spacing w:line="360" w:lineRule="auto"/>
        <w:ind w:firstLine="420"/>
        <w:rPr>
          <w:bCs/>
          <w:noProof/>
        </w:rPr>
      </w:pPr>
      <w:r w:rsidRPr="002044BB">
        <w:rPr>
          <w:rFonts w:hint="eastAsia"/>
          <w:bCs/>
        </w:rPr>
        <w:t>细节：</w:t>
      </w:r>
    </w:p>
    <w:p w:rsidR="002E70DE" w:rsidRDefault="009610F4" w:rsidP="002E70DE">
      <w:pPr>
        <w:spacing w:line="360" w:lineRule="auto"/>
        <w:ind w:firstLine="420"/>
        <w:jc w:val="center"/>
        <w:rPr>
          <w:bCs/>
        </w:rPr>
      </w:pPr>
      <w:r w:rsidRPr="009610F4">
        <w:rPr>
          <w:rFonts w:hint="eastAsia"/>
          <w:bCs/>
          <w:noProof/>
        </w:rPr>
        <w:lastRenderedPageBreak/>
        <w:drawing>
          <wp:inline distT="0" distB="0" distL="0" distR="0">
            <wp:extent cx="5300390" cy="425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t="2795" r="21117" b="20699"/>
                    <a:stretch/>
                  </pic:blipFill>
                  <pic:spPr bwMode="auto">
                    <a:xfrm>
                      <a:off x="0" y="0"/>
                      <a:ext cx="5325748" cy="4272302"/>
                    </a:xfrm>
                    <a:prstGeom prst="rect">
                      <a:avLst/>
                    </a:prstGeom>
                    <a:noFill/>
                    <a:ln>
                      <a:noFill/>
                    </a:ln>
                    <a:extLst>
                      <a:ext uri="{53640926-AAD7-44D8-BBD7-CCE9431645EC}">
                        <a14:shadowObscured xmlns:a14="http://schemas.microsoft.com/office/drawing/2010/main"/>
                      </a:ext>
                    </a:extLst>
                  </pic:spPr>
                </pic:pic>
              </a:graphicData>
            </a:graphic>
          </wp:inline>
        </w:drawing>
      </w:r>
    </w:p>
    <w:p w:rsidR="002E70DE" w:rsidRDefault="002E70DE" w:rsidP="002E70DE">
      <w:pPr>
        <w:spacing w:line="360" w:lineRule="auto"/>
        <w:ind w:firstLine="420"/>
        <w:jc w:val="center"/>
        <w:rPr>
          <w:bCs/>
        </w:rPr>
      </w:pPr>
      <w:r>
        <w:rPr>
          <w:rFonts w:hint="eastAsia"/>
          <w:bCs/>
        </w:rPr>
        <w:t>同步文件活动图</w:t>
      </w:r>
    </w:p>
    <w:p w:rsidR="002E70DE" w:rsidRDefault="002E70DE" w:rsidP="002E70DE">
      <w:pPr>
        <w:spacing w:line="360" w:lineRule="auto"/>
        <w:ind w:firstLine="420"/>
        <w:rPr>
          <w:bCs/>
        </w:rPr>
      </w:pPr>
    </w:p>
    <w:p w:rsidR="00B40A9A" w:rsidRPr="00351800" w:rsidRDefault="00B40A9A" w:rsidP="00B40A9A">
      <w:pPr>
        <w:spacing w:line="360" w:lineRule="auto"/>
        <w:ind w:firstLine="420"/>
        <w:rPr>
          <w:b/>
          <w:bCs/>
        </w:rPr>
      </w:pPr>
      <w:r>
        <w:rPr>
          <w:b/>
          <w:bCs/>
        </w:rPr>
        <w:t>9.</w:t>
      </w:r>
      <w:r>
        <w:rPr>
          <w:rFonts w:hint="eastAsia"/>
          <w:b/>
          <w:bCs/>
        </w:rPr>
        <w:t>搜索</w:t>
      </w:r>
    </w:p>
    <w:p w:rsidR="00B40A9A" w:rsidRPr="002044BB" w:rsidRDefault="00B40A9A" w:rsidP="00B40A9A">
      <w:pPr>
        <w:spacing w:line="360" w:lineRule="auto"/>
        <w:ind w:firstLine="420"/>
        <w:rPr>
          <w:bCs/>
        </w:rPr>
      </w:pPr>
      <w:r w:rsidRPr="002044BB">
        <w:rPr>
          <w:rFonts w:hint="eastAsia"/>
          <w:bCs/>
        </w:rPr>
        <w:t>用例名</w:t>
      </w:r>
      <w:r>
        <w:rPr>
          <w:rFonts w:hint="eastAsia"/>
          <w:bCs/>
        </w:rPr>
        <w:t>：</w:t>
      </w:r>
      <w:r>
        <w:rPr>
          <w:rFonts w:hint="eastAsia"/>
          <w:b/>
          <w:bCs/>
        </w:rPr>
        <w:t>搜索</w:t>
      </w:r>
    </w:p>
    <w:p w:rsidR="00B40A9A" w:rsidRDefault="00B40A9A" w:rsidP="00B40A9A">
      <w:pPr>
        <w:spacing w:line="360" w:lineRule="auto"/>
        <w:ind w:firstLine="420"/>
        <w:rPr>
          <w:bCs/>
        </w:rPr>
      </w:pPr>
      <w:r>
        <w:rPr>
          <w:rFonts w:hint="eastAsia"/>
          <w:bCs/>
        </w:rPr>
        <w:t>描述：用户在文本中搜索关键词</w:t>
      </w:r>
    </w:p>
    <w:p w:rsidR="00B40A9A" w:rsidRPr="002044BB" w:rsidRDefault="00B40A9A" w:rsidP="00B40A9A">
      <w:pPr>
        <w:spacing w:line="360" w:lineRule="auto"/>
        <w:ind w:firstLine="420"/>
        <w:rPr>
          <w:bCs/>
        </w:rPr>
      </w:pPr>
      <w:r>
        <w:rPr>
          <w:rFonts w:hint="eastAsia"/>
          <w:bCs/>
        </w:rPr>
        <w:t>参与者：用户</w:t>
      </w:r>
    </w:p>
    <w:p w:rsidR="00B40A9A" w:rsidRDefault="00B40A9A" w:rsidP="00B40A9A">
      <w:pPr>
        <w:spacing w:line="360" w:lineRule="auto"/>
        <w:ind w:firstLine="420"/>
        <w:rPr>
          <w:bCs/>
        </w:rPr>
      </w:pPr>
      <w:r>
        <w:rPr>
          <w:rFonts w:hint="eastAsia"/>
          <w:bCs/>
        </w:rPr>
        <w:t>前置条件：用户已打开某文件</w:t>
      </w:r>
    </w:p>
    <w:p w:rsidR="002E70DE" w:rsidRDefault="00B40A9A" w:rsidP="002E70DE">
      <w:pPr>
        <w:spacing w:line="360" w:lineRule="auto"/>
        <w:ind w:firstLine="420"/>
        <w:rPr>
          <w:bCs/>
          <w:noProof/>
        </w:rPr>
      </w:pPr>
      <w:r w:rsidRPr="002044BB">
        <w:rPr>
          <w:rFonts w:hint="eastAsia"/>
          <w:bCs/>
        </w:rPr>
        <w:t>细节：</w:t>
      </w:r>
    </w:p>
    <w:p w:rsidR="00B40A9A" w:rsidRDefault="002E70DE" w:rsidP="002E70DE">
      <w:pPr>
        <w:spacing w:line="360" w:lineRule="auto"/>
        <w:ind w:firstLine="420"/>
        <w:jc w:val="center"/>
        <w:rPr>
          <w:bCs/>
        </w:rPr>
      </w:pPr>
      <w:r w:rsidRPr="002E70DE">
        <w:rPr>
          <w:rFonts w:hint="eastAsia"/>
          <w:bCs/>
          <w:noProof/>
        </w:rPr>
        <w:lastRenderedPageBreak/>
        <w:drawing>
          <wp:inline distT="0" distB="0" distL="0" distR="0">
            <wp:extent cx="3619500" cy="35585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5157" r="22098" b="19521"/>
                    <a:stretch/>
                  </pic:blipFill>
                  <pic:spPr bwMode="auto">
                    <a:xfrm>
                      <a:off x="0" y="0"/>
                      <a:ext cx="3641874" cy="3580590"/>
                    </a:xfrm>
                    <a:prstGeom prst="rect">
                      <a:avLst/>
                    </a:prstGeom>
                    <a:noFill/>
                    <a:ln>
                      <a:noFill/>
                    </a:ln>
                    <a:extLst>
                      <a:ext uri="{53640926-AAD7-44D8-BBD7-CCE9431645EC}">
                        <a14:shadowObscured xmlns:a14="http://schemas.microsoft.com/office/drawing/2010/main"/>
                      </a:ext>
                    </a:extLst>
                  </pic:spPr>
                </pic:pic>
              </a:graphicData>
            </a:graphic>
          </wp:inline>
        </w:drawing>
      </w:r>
    </w:p>
    <w:p w:rsidR="002E70DE" w:rsidRDefault="002E70DE" w:rsidP="002E70DE">
      <w:pPr>
        <w:spacing w:line="360" w:lineRule="auto"/>
        <w:ind w:firstLine="420"/>
        <w:jc w:val="center"/>
        <w:rPr>
          <w:bCs/>
        </w:rPr>
      </w:pPr>
      <w:r>
        <w:rPr>
          <w:rFonts w:hint="eastAsia"/>
          <w:bCs/>
        </w:rPr>
        <w:t>搜索活动图</w:t>
      </w:r>
    </w:p>
    <w:p w:rsidR="00A37317" w:rsidRPr="00351800" w:rsidRDefault="00B40A9A" w:rsidP="00A37317">
      <w:pPr>
        <w:spacing w:line="360" w:lineRule="auto"/>
        <w:ind w:firstLine="420"/>
        <w:rPr>
          <w:b/>
          <w:bCs/>
        </w:rPr>
      </w:pPr>
      <w:r>
        <w:rPr>
          <w:b/>
          <w:bCs/>
        </w:rPr>
        <w:t>10.</w:t>
      </w:r>
      <w:r w:rsidR="0026696E">
        <w:rPr>
          <w:rFonts w:hint="eastAsia"/>
          <w:b/>
          <w:bCs/>
        </w:rPr>
        <w:t>添加</w:t>
      </w:r>
      <w:r>
        <w:rPr>
          <w:rFonts w:hint="eastAsia"/>
          <w:b/>
          <w:bCs/>
        </w:rPr>
        <w:t>标记</w:t>
      </w:r>
    </w:p>
    <w:p w:rsidR="00B40A9A" w:rsidRPr="002044BB" w:rsidRDefault="00B40A9A" w:rsidP="00B40A9A">
      <w:pPr>
        <w:spacing w:line="360" w:lineRule="auto"/>
        <w:ind w:firstLine="420"/>
        <w:rPr>
          <w:bCs/>
        </w:rPr>
      </w:pPr>
      <w:r w:rsidRPr="002044BB">
        <w:rPr>
          <w:rFonts w:hint="eastAsia"/>
          <w:bCs/>
        </w:rPr>
        <w:t>用例名</w:t>
      </w:r>
      <w:r>
        <w:rPr>
          <w:rFonts w:hint="eastAsia"/>
          <w:bCs/>
        </w:rPr>
        <w:t>：</w:t>
      </w:r>
      <w:r w:rsidR="0026696E" w:rsidRPr="0026696E">
        <w:rPr>
          <w:rFonts w:hint="eastAsia"/>
          <w:b/>
          <w:bCs/>
        </w:rPr>
        <w:t>添加</w:t>
      </w:r>
      <w:r>
        <w:rPr>
          <w:rFonts w:hint="eastAsia"/>
          <w:b/>
          <w:bCs/>
        </w:rPr>
        <w:t>标记</w:t>
      </w:r>
    </w:p>
    <w:p w:rsidR="00B40A9A" w:rsidRDefault="00B40A9A" w:rsidP="00B40A9A">
      <w:pPr>
        <w:spacing w:line="360" w:lineRule="auto"/>
        <w:ind w:firstLine="420"/>
        <w:rPr>
          <w:bCs/>
        </w:rPr>
      </w:pPr>
      <w:r>
        <w:rPr>
          <w:rFonts w:hint="eastAsia"/>
          <w:bCs/>
        </w:rPr>
        <w:t>描述：用户标记文本中的部分内容</w:t>
      </w:r>
    </w:p>
    <w:p w:rsidR="00B40A9A" w:rsidRPr="002044BB" w:rsidRDefault="00B40A9A" w:rsidP="00B40A9A">
      <w:pPr>
        <w:spacing w:line="360" w:lineRule="auto"/>
        <w:ind w:firstLine="420"/>
        <w:rPr>
          <w:bCs/>
        </w:rPr>
      </w:pPr>
      <w:r>
        <w:rPr>
          <w:rFonts w:hint="eastAsia"/>
          <w:bCs/>
        </w:rPr>
        <w:t>参与者：用户</w:t>
      </w:r>
    </w:p>
    <w:p w:rsidR="00B40A9A" w:rsidRDefault="00B40A9A" w:rsidP="00B40A9A">
      <w:pPr>
        <w:spacing w:line="360" w:lineRule="auto"/>
        <w:ind w:firstLine="420"/>
        <w:rPr>
          <w:bCs/>
        </w:rPr>
      </w:pPr>
      <w:r>
        <w:rPr>
          <w:rFonts w:hint="eastAsia"/>
          <w:bCs/>
        </w:rPr>
        <w:t>前置条件：用户已打开某文件</w:t>
      </w:r>
    </w:p>
    <w:p w:rsidR="002E70DE" w:rsidRDefault="00B40A9A" w:rsidP="002E70DE">
      <w:pPr>
        <w:spacing w:line="360" w:lineRule="auto"/>
        <w:ind w:firstLine="420"/>
        <w:rPr>
          <w:bCs/>
          <w:noProof/>
        </w:rPr>
      </w:pPr>
      <w:r w:rsidRPr="002044BB">
        <w:rPr>
          <w:rFonts w:hint="eastAsia"/>
          <w:bCs/>
        </w:rPr>
        <w:t>细节：</w:t>
      </w:r>
    </w:p>
    <w:p w:rsidR="009F6819" w:rsidRDefault="009F6819" w:rsidP="002E70DE">
      <w:pPr>
        <w:spacing w:line="360" w:lineRule="auto"/>
        <w:ind w:firstLine="420"/>
        <w:jc w:val="center"/>
        <w:rPr>
          <w:bCs/>
          <w:noProof/>
        </w:rPr>
      </w:pPr>
    </w:p>
    <w:p w:rsidR="0026696E" w:rsidRDefault="0026696E" w:rsidP="002E70DE">
      <w:pPr>
        <w:spacing w:line="360" w:lineRule="auto"/>
        <w:ind w:firstLine="420"/>
        <w:jc w:val="center"/>
        <w:rPr>
          <w:bCs/>
          <w:noProof/>
        </w:rPr>
      </w:pPr>
    </w:p>
    <w:p w:rsidR="002E70DE" w:rsidRDefault="0026696E" w:rsidP="002E70DE">
      <w:pPr>
        <w:spacing w:line="360" w:lineRule="auto"/>
        <w:ind w:firstLine="420"/>
        <w:jc w:val="center"/>
        <w:rPr>
          <w:bCs/>
        </w:rPr>
      </w:pPr>
      <w:r w:rsidRPr="0026696E">
        <w:rPr>
          <w:bCs/>
          <w:noProof/>
        </w:rPr>
        <w:lastRenderedPageBreak/>
        <w:drawing>
          <wp:inline distT="0" distB="0" distL="0" distR="0">
            <wp:extent cx="4536601" cy="5288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19339" b="19732"/>
                    <a:stretch/>
                  </pic:blipFill>
                  <pic:spPr bwMode="auto">
                    <a:xfrm>
                      <a:off x="0" y="0"/>
                      <a:ext cx="4548768" cy="5302463"/>
                    </a:xfrm>
                    <a:prstGeom prst="rect">
                      <a:avLst/>
                    </a:prstGeom>
                    <a:noFill/>
                    <a:ln>
                      <a:noFill/>
                    </a:ln>
                    <a:extLst>
                      <a:ext uri="{53640926-AAD7-44D8-BBD7-CCE9431645EC}">
                        <a14:shadowObscured xmlns:a14="http://schemas.microsoft.com/office/drawing/2010/main"/>
                      </a:ext>
                    </a:extLst>
                  </pic:spPr>
                </pic:pic>
              </a:graphicData>
            </a:graphic>
          </wp:inline>
        </w:drawing>
      </w:r>
    </w:p>
    <w:p w:rsidR="002E70DE" w:rsidRDefault="002E70DE" w:rsidP="002E70DE">
      <w:pPr>
        <w:spacing w:line="360" w:lineRule="auto"/>
        <w:ind w:firstLine="420"/>
        <w:jc w:val="center"/>
        <w:rPr>
          <w:bCs/>
        </w:rPr>
      </w:pPr>
      <w:r>
        <w:rPr>
          <w:rFonts w:hint="eastAsia"/>
          <w:bCs/>
        </w:rPr>
        <w:t>标记活动图</w:t>
      </w:r>
    </w:p>
    <w:p w:rsidR="00A37317" w:rsidRDefault="00A37317" w:rsidP="002E70DE">
      <w:pPr>
        <w:spacing w:line="360" w:lineRule="auto"/>
        <w:ind w:firstLine="420"/>
        <w:jc w:val="center"/>
        <w:rPr>
          <w:bCs/>
        </w:rPr>
      </w:pPr>
    </w:p>
    <w:p w:rsidR="00A37317" w:rsidRDefault="00A37317" w:rsidP="00B40A9A">
      <w:pPr>
        <w:spacing w:line="360" w:lineRule="auto"/>
        <w:ind w:firstLine="420"/>
        <w:rPr>
          <w:b/>
          <w:bCs/>
        </w:rPr>
      </w:pPr>
      <w:r>
        <w:rPr>
          <w:rFonts w:hint="eastAsia"/>
          <w:b/>
          <w:bCs/>
        </w:rPr>
        <w:t>1</w:t>
      </w:r>
      <w:r>
        <w:rPr>
          <w:b/>
          <w:bCs/>
        </w:rPr>
        <w:t>1.</w:t>
      </w:r>
      <w:r>
        <w:rPr>
          <w:rFonts w:hint="eastAsia"/>
          <w:b/>
          <w:bCs/>
        </w:rPr>
        <w:t>删除标记</w:t>
      </w:r>
    </w:p>
    <w:p w:rsidR="00A37317" w:rsidRDefault="00A37317" w:rsidP="00A37317">
      <w:pPr>
        <w:spacing w:line="360" w:lineRule="auto"/>
        <w:ind w:firstLine="420"/>
        <w:rPr>
          <w:b/>
          <w:bCs/>
        </w:rPr>
      </w:pPr>
      <w:r w:rsidRPr="002044BB">
        <w:rPr>
          <w:rFonts w:hint="eastAsia"/>
          <w:bCs/>
        </w:rPr>
        <w:t>用例名</w:t>
      </w:r>
      <w:r>
        <w:rPr>
          <w:rFonts w:hint="eastAsia"/>
          <w:bCs/>
        </w:rPr>
        <w:t>：</w:t>
      </w:r>
      <w:r>
        <w:rPr>
          <w:rFonts w:hint="eastAsia"/>
          <w:b/>
          <w:bCs/>
        </w:rPr>
        <w:t>删除标记</w:t>
      </w:r>
    </w:p>
    <w:p w:rsidR="00A37317" w:rsidRDefault="00A37317" w:rsidP="00A37317">
      <w:pPr>
        <w:spacing w:line="360" w:lineRule="auto"/>
        <w:ind w:firstLine="420"/>
        <w:rPr>
          <w:bCs/>
        </w:rPr>
      </w:pPr>
      <w:r>
        <w:rPr>
          <w:rFonts w:hint="eastAsia"/>
          <w:bCs/>
        </w:rPr>
        <w:t>描述：用户删除文本中的标记</w:t>
      </w:r>
    </w:p>
    <w:p w:rsidR="00A37317" w:rsidRPr="002044BB" w:rsidRDefault="00A37317" w:rsidP="00A37317">
      <w:pPr>
        <w:spacing w:line="360" w:lineRule="auto"/>
        <w:ind w:firstLine="420"/>
        <w:rPr>
          <w:bCs/>
        </w:rPr>
      </w:pPr>
      <w:r>
        <w:rPr>
          <w:rFonts w:hint="eastAsia"/>
          <w:bCs/>
        </w:rPr>
        <w:t>参与者：用户</w:t>
      </w:r>
    </w:p>
    <w:p w:rsidR="00A37317" w:rsidRDefault="00A37317" w:rsidP="00A37317">
      <w:pPr>
        <w:spacing w:line="360" w:lineRule="auto"/>
        <w:ind w:firstLine="420"/>
        <w:rPr>
          <w:bCs/>
        </w:rPr>
      </w:pPr>
      <w:r>
        <w:rPr>
          <w:rFonts w:hint="eastAsia"/>
          <w:bCs/>
        </w:rPr>
        <w:t>前置条件：用户已打开某文件</w:t>
      </w:r>
    </w:p>
    <w:p w:rsidR="00A37317" w:rsidRDefault="00A37317" w:rsidP="00A37317">
      <w:pPr>
        <w:spacing w:line="360" w:lineRule="auto"/>
        <w:ind w:firstLine="420"/>
        <w:rPr>
          <w:bCs/>
          <w:noProof/>
        </w:rPr>
      </w:pPr>
      <w:r w:rsidRPr="002044BB">
        <w:rPr>
          <w:rFonts w:hint="eastAsia"/>
          <w:bCs/>
        </w:rPr>
        <w:t>细节：</w:t>
      </w:r>
    </w:p>
    <w:p w:rsidR="00A37317" w:rsidRDefault="00A37317" w:rsidP="00B40A9A">
      <w:pPr>
        <w:spacing w:line="360" w:lineRule="auto"/>
        <w:ind w:firstLine="420"/>
        <w:rPr>
          <w:b/>
          <w:bCs/>
          <w:noProof/>
        </w:rPr>
      </w:pPr>
    </w:p>
    <w:p w:rsidR="00F52E1E" w:rsidRDefault="00F52E1E" w:rsidP="00F26C64">
      <w:pPr>
        <w:spacing w:line="360" w:lineRule="auto"/>
        <w:ind w:firstLine="420"/>
        <w:jc w:val="center"/>
        <w:rPr>
          <w:b/>
          <w:bCs/>
          <w:noProof/>
        </w:rPr>
      </w:pPr>
    </w:p>
    <w:p w:rsidR="00A37317" w:rsidRDefault="00F52E1E" w:rsidP="00F26C64">
      <w:pPr>
        <w:spacing w:line="360" w:lineRule="auto"/>
        <w:ind w:firstLine="420"/>
        <w:jc w:val="center"/>
        <w:rPr>
          <w:b/>
          <w:bCs/>
        </w:rPr>
      </w:pPr>
      <w:r w:rsidRPr="00F52E1E">
        <w:rPr>
          <w:b/>
          <w:bCs/>
          <w:noProof/>
        </w:rPr>
        <w:lastRenderedPageBreak/>
        <w:drawing>
          <wp:inline distT="0" distB="0" distL="0" distR="0">
            <wp:extent cx="4462188" cy="5646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31953" b="20657"/>
                    <a:stretch/>
                  </pic:blipFill>
                  <pic:spPr bwMode="auto">
                    <a:xfrm>
                      <a:off x="0" y="0"/>
                      <a:ext cx="4468327" cy="5654188"/>
                    </a:xfrm>
                    <a:prstGeom prst="rect">
                      <a:avLst/>
                    </a:prstGeom>
                    <a:noFill/>
                    <a:ln>
                      <a:noFill/>
                    </a:ln>
                    <a:extLst>
                      <a:ext uri="{53640926-AAD7-44D8-BBD7-CCE9431645EC}">
                        <a14:shadowObscured xmlns:a14="http://schemas.microsoft.com/office/drawing/2010/main"/>
                      </a:ext>
                    </a:extLst>
                  </pic:spPr>
                </pic:pic>
              </a:graphicData>
            </a:graphic>
          </wp:inline>
        </w:drawing>
      </w:r>
    </w:p>
    <w:p w:rsidR="00F52E1E" w:rsidRPr="00F52E1E" w:rsidRDefault="00F52E1E" w:rsidP="00F26C64">
      <w:pPr>
        <w:spacing w:line="360" w:lineRule="auto"/>
        <w:ind w:firstLine="420"/>
        <w:jc w:val="center"/>
        <w:rPr>
          <w:bCs/>
        </w:rPr>
      </w:pPr>
      <w:r w:rsidRPr="00F52E1E">
        <w:rPr>
          <w:rFonts w:hint="eastAsia"/>
          <w:bCs/>
        </w:rPr>
        <w:t>删除标记活动图</w:t>
      </w:r>
    </w:p>
    <w:p w:rsidR="00A37317" w:rsidRDefault="00A37317" w:rsidP="00B40A9A">
      <w:pPr>
        <w:spacing w:line="360" w:lineRule="auto"/>
        <w:ind w:firstLine="420"/>
        <w:rPr>
          <w:b/>
          <w:bCs/>
        </w:rPr>
      </w:pPr>
      <w:r>
        <w:rPr>
          <w:rFonts w:hint="eastAsia"/>
          <w:b/>
          <w:bCs/>
        </w:rPr>
        <w:t>1</w:t>
      </w:r>
      <w:r>
        <w:rPr>
          <w:b/>
          <w:bCs/>
        </w:rPr>
        <w:t>2.</w:t>
      </w:r>
      <w:r>
        <w:rPr>
          <w:rFonts w:hint="eastAsia"/>
          <w:b/>
          <w:bCs/>
        </w:rPr>
        <w:t>显示标记</w:t>
      </w:r>
    </w:p>
    <w:p w:rsidR="00A37317" w:rsidRDefault="00A37317" w:rsidP="00A37317">
      <w:pPr>
        <w:spacing w:line="360" w:lineRule="auto"/>
        <w:ind w:firstLine="420"/>
        <w:rPr>
          <w:b/>
          <w:bCs/>
        </w:rPr>
      </w:pPr>
      <w:r w:rsidRPr="002044BB">
        <w:rPr>
          <w:rFonts w:hint="eastAsia"/>
          <w:bCs/>
        </w:rPr>
        <w:t>用例名</w:t>
      </w:r>
      <w:r>
        <w:rPr>
          <w:rFonts w:hint="eastAsia"/>
          <w:bCs/>
        </w:rPr>
        <w:t>：</w:t>
      </w:r>
      <w:r>
        <w:rPr>
          <w:rFonts w:hint="eastAsia"/>
          <w:b/>
          <w:bCs/>
        </w:rPr>
        <w:t>显示标记</w:t>
      </w:r>
    </w:p>
    <w:p w:rsidR="00A37317" w:rsidRDefault="00A37317" w:rsidP="00A37317">
      <w:pPr>
        <w:spacing w:line="360" w:lineRule="auto"/>
        <w:ind w:firstLine="420"/>
        <w:rPr>
          <w:bCs/>
        </w:rPr>
      </w:pPr>
      <w:r>
        <w:rPr>
          <w:rFonts w:hint="eastAsia"/>
          <w:bCs/>
        </w:rPr>
        <w:t>描述：用户选择阅读文本时是否显示标记</w:t>
      </w:r>
    </w:p>
    <w:p w:rsidR="00A37317" w:rsidRPr="002044BB" w:rsidRDefault="00A37317" w:rsidP="00A37317">
      <w:pPr>
        <w:spacing w:line="360" w:lineRule="auto"/>
        <w:ind w:firstLine="420"/>
        <w:rPr>
          <w:bCs/>
        </w:rPr>
      </w:pPr>
      <w:r>
        <w:rPr>
          <w:rFonts w:hint="eastAsia"/>
          <w:bCs/>
        </w:rPr>
        <w:t>参与者：用户</w:t>
      </w:r>
    </w:p>
    <w:p w:rsidR="00A37317" w:rsidRDefault="00A37317" w:rsidP="00A37317">
      <w:pPr>
        <w:spacing w:line="360" w:lineRule="auto"/>
        <w:ind w:firstLine="420"/>
        <w:rPr>
          <w:bCs/>
        </w:rPr>
      </w:pPr>
      <w:r>
        <w:rPr>
          <w:rFonts w:hint="eastAsia"/>
          <w:bCs/>
        </w:rPr>
        <w:t>前置条件：用户已打开某文件</w:t>
      </w:r>
    </w:p>
    <w:p w:rsidR="00A37317" w:rsidRDefault="00A37317" w:rsidP="00A37317">
      <w:pPr>
        <w:spacing w:line="360" w:lineRule="auto"/>
        <w:ind w:firstLine="420"/>
        <w:rPr>
          <w:bCs/>
          <w:noProof/>
        </w:rPr>
      </w:pPr>
      <w:r w:rsidRPr="002044BB">
        <w:rPr>
          <w:rFonts w:hint="eastAsia"/>
          <w:bCs/>
        </w:rPr>
        <w:t>细节：</w:t>
      </w:r>
    </w:p>
    <w:p w:rsidR="00A37317" w:rsidRDefault="00A37317" w:rsidP="00B40A9A">
      <w:pPr>
        <w:spacing w:line="360" w:lineRule="auto"/>
        <w:ind w:firstLine="420"/>
        <w:rPr>
          <w:b/>
          <w:bCs/>
          <w:noProof/>
        </w:rPr>
      </w:pPr>
    </w:p>
    <w:p w:rsidR="000A5470" w:rsidRDefault="000A5470" w:rsidP="00F26C64">
      <w:pPr>
        <w:spacing w:line="360" w:lineRule="auto"/>
        <w:ind w:firstLine="420"/>
        <w:jc w:val="center"/>
        <w:rPr>
          <w:b/>
          <w:bCs/>
          <w:noProof/>
        </w:rPr>
      </w:pPr>
    </w:p>
    <w:p w:rsidR="00A37317" w:rsidRDefault="000A5470" w:rsidP="00F26C64">
      <w:pPr>
        <w:spacing w:line="360" w:lineRule="auto"/>
        <w:ind w:firstLine="420"/>
        <w:jc w:val="center"/>
        <w:rPr>
          <w:b/>
          <w:bCs/>
        </w:rPr>
      </w:pPr>
      <w:r w:rsidRPr="000A5470">
        <w:rPr>
          <w:b/>
          <w:bCs/>
          <w:noProof/>
        </w:rPr>
        <w:lastRenderedPageBreak/>
        <w:drawing>
          <wp:inline distT="0" distB="0" distL="0" distR="0">
            <wp:extent cx="4950141" cy="4930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8486" b="21078"/>
                    <a:stretch/>
                  </pic:blipFill>
                  <pic:spPr bwMode="auto">
                    <a:xfrm>
                      <a:off x="0" y="0"/>
                      <a:ext cx="4960646" cy="4940602"/>
                    </a:xfrm>
                    <a:prstGeom prst="rect">
                      <a:avLst/>
                    </a:prstGeom>
                    <a:noFill/>
                    <a:ln>
                      <a:noFill/>
                    </a:ln>
                    <a:extLst>
                      <a:ext uri="{53640926-AAD7-44D8-BBD7-CCE9431645EC}">
                        <a14:shadowObscured xmlns:a14="http://schemas.microsoft.com/office/drawing/2010/main"/>
                      </a:ext>
                    </a:extLst>
                  </pic:spPr>
                </pic:pic>
              </a:graphicData>
            </a:graphic>
          </wp:inline>
        </w:drawing>
      </w:r>
    </w:p>
    <w:p w:rsidR="00F52E1E" w:rsidRPr="00F52E1E" w:rsidRDefault="00F52E1E" w:rsidP="00F52E1E">
      <w:pPr>
        <w:spacing w:line="360" w:lineRule="auto"/>
        <w:ind w:firstLine="420"/>
        <w:jc w:val="center"/>
        <w:rPr>
          <w:bCs/>
        </w:rPr>
      </w:pPr>
      <w:r>
        <w:rPr>
          <w:rFonts w:hint="eastAsia"/>
          <w:bCs/>
        </w:rPr>
        <w:t>显示</w:t>
      </w:r>
      <w:r w:rsidRPr="00F52E1E">
        <w:rPr>
          <w:rFonts w:hint="eastAsia"/>
          <w:bCs/>
        </w:rPr>
        <w:t>标记活动图</w:t>
      </w:r>
    </w:p>
    <w:p w:rsidR="00B40A9A" w:rsidRPr="00351800" w:rsidRDefault="00B40A9A" w:rsidP="00B40A9A">
      <w:pPr>
        <w:spacing w:line="360" w:lineRule="auto"/>
        <w:ind w:firstLine="420"/>
        <w:rPr>
          <w:b/>
          <w:bCs/>
        </w:rPr>
      </w:pPr>
      <w:r>
        <w:rPr>
          <w:b/>
          <w:bCs/>
        </w:rPr>
        <w:t>1</w:t>
      </w:r>
      <w:r w:rsidR="00A37317">
        <w:rPr>
          <w:b/>
          <w:bCs/>
        </w:rPr>
        <w:t>3</w:t>
      </w:r>
      <w:r>
        <w:rPr>
          <w:b/>
          <w:bCs/>
        </w:rPr>
        <w:t>.</w:t>
      </w:r>
      <w:r>
        <w:rPr>
          <w:rFonts w:hint="eastAsia"/>
          <w:b/>
          <w:bCs/>
        </w:rPr>
        <w:t>手势翻页</w:t>
      </w:r>
    </w:p>
    <w:p w:rsidR="00B40A9A" w:rsidRDefault="00B40A9A" w:rsidP="00B40A9A">
      <w:pPr>
        <w:spacing w:line="360" w:lineRule="auto"/>
        <w:ind w:firstLine="420"/>
        <w:rPr>
          <w:b/>
          <w:bCs/>
        </w:rPr>
      </w:pPr>
      <w:r w:rsidRPr="002044BB">
        <w:rPr>
          <w:rFonts w:hint="eastAsia"/>
          <w:bCs/>
        </w:rPr>
        <w:t>用例名</w:t>
      </w:r>
      <w:r>
        <w:rPr>
          <w:rFonts w:hint="eastAsia"/>
          <w:bCs/>
        </w:rPr>
        <w:t>：</w:t>
      </w:r>
      <w:r>
        <w:rPr>
          <w:rFonts w:hint="eastAsia"/>
          <w:b/>
          <w:bCs/>
        </w:rPr>
        <w:t>手势翻页</w:t>
      </w:r>
    </w:p>
    <w:p w:rsidR="00B40A9A" w:rsidRDefault="00B40A9A" w:rsidP="00B40A9A">
      <w:pPr>
        <w:spacing w:line="360" w:lineRule="auto"/>
        <w:ind w:firstLine="420"/>
        <w:rPr>
          <w:bCs/>
        </w:rPr>
      </w:pPr>
      <w:r>
        <w:rPr>
          <w:rFonts w:hint="eastAsia"/>
          <w:bCs/>
        </w:rPr>
        <w:t>描述：用户选择通过手势翻页的模式阅读文本</w:t>
      </w:r>
    </w:p>
    <w:p w:rsidR="00B40A9A" w:rsidRPr="002044BB" w:rsidRDefault="00B40A9A" w:rsidP="00B40A9A">
      <w:pPr>
        <w:spacing w:line="360" w:lineRule="auto"/>
        <w:ind w:firstLine="420"/>
        <w:rPr>
          <w:bCs/>
        </w:rPr>
      </w:pPr>
      <w:r>
        <w:rPr>
          <w:rFonts w:hint="eastAsia"/>
          <w:bCs/>
        </w:rPr>
        <w:t>参与者：用户</w:t>
      </w:r>
    </w:p>
    <w:p w:rsidR="00B40A9A" w:rsidRDefault="00B40A9A" w:rsidP="00B40A9A">
      <w:pPr>
        <w:spacing w:line="360" w:lineRule="auto"/>
        <w:ind w:firstLine="420"/>
        <w:rPr>
          <w:bCs/>
        </w:rPr>
      </w:pPr>
      <w:r>
        <w:rPr>
          <w:rFonts w:hint="eastAsia"/>
          <w:bCs/>
        </w:rPr>
        <w:t>前置条件：用户已打开某文件</w:t>
      </w:r>
    </w:p>
    <w:p w:rsidR="002E70DE" w:rsidRDefault="00B40A9A" w:rsidP="002E70DE">
      <w:pPr>
        <w:spacing w:line="360" w:lineRule="auto"/>
        <w:ind w:firstLine="420"/>
        <w:rPr>
          <w:bCs/>
          <w:noProof/>
        </w:rPr>
      </w:pPr>
      <w:r w:rsidRPr="002044BB">
        <w:rPr>
          <w:rFonts w:hint="eastAsia"/>
          <w:bCs/>
        </w:rPr>
        <w:t>细节：</w:t>
      </w:r>
    </w:p>
    <w:p w:rsidR="00F26C64" w:rsidRDefault="00F26C64" w:rsidP="002E70DE">
      <w:pPr>
        <w:spacing w:line="360" w:lineRule="auto"/>
        <w:ind w:firstLine="420"/>
        <w:jc w:val="center"/>
        <w:rPr>
          <w:bCs/>
          <w:noProof/>
        </w:rPr>
      </w:pPr>
    </w:p>
    <w:p w:rsidR="00B40A9A" w:rsidRDefault="00F26C64" w:rsidP="002E70DE">
      <w:pPr>
        <w:spacing w:line="360" w:lineRule="auto"/>
        <w:ind w:firstLine="420"/>
        <w:jc w:val="center"/>
        <w:rPr>
          <w:bCs/>
        </w:rPr>
      </w:pPr>
      <w:r w:rsidRPr="00F26C64">
        <w:rPr>
          <w:bCs/>
          <w:noProof/>
        </w:rPr>
        <w:lastRenderedPageBreak/>
        <w:drawing>
          <wp:inline distT="0" distB="0" distL="0" distR="0">
            <wp:extent cx="5336614" cy="4663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r="20973" b="18361"/>
                    <a:stretch/>
                  </pic:blipFill>
                  <pic:spPr bwMode="auto">
                    <a:xfrm>
                      <a:off x="0" y="0"/>
                      <a:ext cx="5342868" cy="4668905"/>
                    </a:xfrm>
                    <a:prstGeom prst="rect">
                      <a:avLst/>
                    </a:prstGeom>
                    <a:noFill/>
                    <a:ln>
                      <a:noFill/>
                    </a:ln>
                    <a:extLst>
                      <a:ext uri="{53640926-AAD7-44D8-BBD7-CCE9431645EC}">
                        <a14:shadowObscured xmlns:a14="http://schemas.microsoft.com/office/drawing/2010/main"/>
                      </a:ext>
                    </a:extLst>
                  </pic:spPr>
                </pic:pic>
              </a:graphicData>
            </a:graphic>
          </wp:inline>
        </w:drawing>
      </w:r>
    </w:p>
    <w:p w:rsidR="002E70DE" w:rsidRDefault="002E70DE" w:rsidP="002E70DE">
      <w:pPr>
        <w:spacing w:line="360" w:lineRule="auto"/>
        <w:ind w:firstLine="420"/>
        <w:jc w:val="center"/>
        <w:rPr>
          <w:bCs/>
        </w:rPr>
      </w:pPr>
      <w:r>
        <w:rPr>
          <w:rFonts w:hint="eastAsia"/>
          <w:bCs/>
        </w:rPr>
        <w:t>手势翻页活动图</w:t>
      </w:r>
    </w:p>
    <w:p w:rsidR="002E70DE" w:rsidRDefault="002E70DE" w:rsidP="002E70DE">
      <w:pPr>
        <w:spacing w:line="360" w:lineRule="auto"/>
        <w:ind w:firstLine="420"/>
        <w:jc w:val="center"/>
        <w:rPr>
          <w:bCs/>
        </w:rPr>
      </w:pPr>
    </w:p>
    <w:p w:rsidR="00B40A9A" w:rsidRPr="00351800" w:rsidRDefault="00B40A9A" w:rsidP="00B40A9A">
      <w:pPr>
        <w:spacing w:line="360" w:lineRule="auto"/>
        <w:ind w:firstLine="420"/>
        <w:rPr>
          <w:b/>
          <w:bCs/>
        </w:rPr>
      </w:pPr>
      <w:r>
        <w:rPr>
          <w:b/>
          <w:bCs/>
        </w:rPr>
        <w:t>1</w:t>
      </w:r>
      <w:r w:rsidR="00A37317">
        <w:rPr>
          <w:b/>
          <w:bCs/>
        </w:rPr>
        <w:t>4</w:t>
      </w:r>
      <w:r>
        <w:rPr>
          <w:b/>
          <w:bCs/>
        </w:rPr>
        <w:t>.</w:t>
      </w:r>
      <w:r>
        <w:rPr>
          <w:rFonts w:hint="eastAsia"/>
          <w:b/>
          <w:bCs/>
        </w:rPr>
        <w:t>分享</w:t>
      </w:r>
    </w:p>
    <w:p w:rsidR="00B40A9A" w:rsidRDefault="00B40A9A" w:rsidP="00B40A9A">
      <w:pPr>
        <w:spacing w:line="360" w:lineRule="auto"/>
        <w:ind w:firstLine="420"/>
        <w:rPr>
          <w:b/>
          <w:bCs/>
        </w:rPr>
      </w:pPr>
      <w:r w:rsidRPr="002044BB">
        <w:rPr>
          <w:rFonts w:hint="eastAsia"/>
          <w:bCs/>
        </w:rPr>
        <w:t>用例名</w:t>
      </w:r>
      <w:r>
        <w:rPr>
          <w:rFonts w:hint="eastAsia"/>
          <w:bCs/>
        </w:rPr>
        <w:t>：</w:t>
      </w:r>
      <w:r>
        <w:rPr>
          <w:rFonts w:hint="eastAsia"/>
          <w:b/>
          <w:bCs/>
        </w:rPr>
        <w:t>分享</w:t>
      </w:r>
    </w:p>
    <w:p w:rsidR="00B40A9A" w:rsidRDefault="00B40A9A" w:rsidP="00B40A9A">
      <w:pPr>
        <w:spacing w:line="360" w:lineRule="auto"/>
        <w:ind w:firstLine="420"/>
        <w:rPr>
          <w:bCs/>
        </w:rPr>
      </w:pPr>
      <w:r>
        <w:rPr>
          <w:rFonts w:hint="eastAsia"/>
          <w:bCs/>
        </w:rPr>
        <w:t>描述：用户将文件分享至第三方平台</w:t>
      </w:r>
    </w:p>
    <w:p w:rsidR="00B40A9A" w:rsidRPr="002044BB" w:rsidRDefault="00B40A9A" w:rsidP="00B40A9A">
      <w:pPr>
        <w:spacing w:line="360" w:lineRule="auto"/>
        <w:ind w:firstLine="420"/>
        <w:rPr>
          <w:bCs/>
        </w:rPr>
      </w:pPr>
      <w:r>
        <w:rPr>
          <w:rFonts w:hint="eastAsia"/>
          <w:bCs/>
        </w:rPr>
        <w:t>参与者：用户</w:t>
      </w:r>
    </w:p>
    <w:p w:rsidR="00B40A9A" w:rsidRDefault="00B40A9A" w:rsidP="00B40A9A">
      <w:pPr>
        <w:spacing w:line="360" w:lineRule="auto"/>
        <w:ind w:firstLine="420"/>
        <w:rPr>
          <w:bCs/>
        </w:rPr>
      </w:pPr>
      <w:r>
        <w:rPr>
          <w:rFonts w:hint="eastAsia"/>
          <w:bCs/>
        </w:rPr>
        <w:t>前置条件：用户已登录到本系统</w:t>
      </w:r>
    </w:p>
    <w:p w:rsidR="00B40A9A" w:rsidRDefault="00B40A9A" w:rsidP="00B40A9A">
      <w:pPr>
        <w:spacing w:line="360" w:lineRule="auto"/>
        <w:ind w:firstLine="420"/>
        <w:rPr>
          <w:bCs/>
        </w:rPr>
      </w:pPr>
      <w:r w:rsidRPr="002044BB">
        <w:rPr>
          <w:rFonts w:hint="eastAsia"/>
          <w:bCs/>
        </w:rPr>
        <w:t>细节：</w:t>
      </w:r>
    </w:p>
    <w:p w:rsidR="002E70DE" w:rsidRDefault="002E70DE" w:rsidP="001C7A01">
      <w:pPr>
        <w:spacing w:line="360" w:lineRule="auto"/>
        <w:ind w:firstLine="420"/>
        <w:rPr>
          <w:bCs/>
          <w:noProof/>
        </w:rPr>
      </w:pPr>
    </w:p>
    <w:p w:rsidR="00B40A9A" w:rsidRDefault="002E70DE" w:rsidP="002E70DE">
      <w:pPr>
        <w:spacing w:line="360" w:lineRule="auto"/>
        <w:ind w:firstLine="420"/>
        <w:jc w:val="center"/>
        <w:rPr>
          <w:bCs/>
        </w:rPr>
      </w:pPr>
      <w:r w:rsidRPr="002E70DE">
        <w:rPr>
          <w:rFonts w:hint="eastAsia"/>
          <w:bCs/>
          <w:noProof/>
        </w:rPr>
        <w:lastRenderedPageBreak/>
        <w:drawing>
          <wp:inline distT="0" distB="0" distL="0" distR="0">
            <wp:extent cx="4061460" cy="430406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r="31307" b="21217"/>
                    <a:stretch/>
                  </pic:blipFill>
                  <pic:spPr bwMode="auto">
                    <a:xfrm>
                      <a:off x="0" y="0"/>
                      <a:ext cx="4064872" cy="4307685"/>
                    </a:xfrm>
                    <a:prstGeom prst="rect">
                      <a:avLst/>
                    </a:prstGeom>
                    <a:noFill/>
                    <a:ln>
                      <a:noFill/>
                    </a:ln>
                    <a:extLst>
                      <a:ext uri="{53640926-AAD7-44D8-BBD7-CCE9431645EC}">
                        <a14:shadowObscured xmlns:a14="http://schemas.microsoft.com/office/drawing/2010/main"/>
                      </a:ext>
                    </a:extLst>
                  </pic:spPr>
                </pic:pic>
              </a:graphicData>
            </a:graphic>
          </wp:inline>
        </w:drawing>
      </w:r>
    </w:p>
    <w:p w:rsidR="002E70DE" w:rsidRDefault="002E70DE" w:rsidP="002E70DE">
      <w:pPr>
        <w:spacing w:line="360" w:lineRule="auto"/>
        <w:ind w:firstLine="420"/>
        <w:jc w:val="center"/>
        <w:rPr>
          <w:bCs/>
        </w:rPr>
      </w:pPr>
      <w:r>
        <w:rPr>
          <w:rFonts w:hint="eastAsia"/>
          <w:bCs/>
        </w:rPr>
        <w:t>分享活动图</w:t>
      </w:r>
    </w:p>
    <w:p w:rsidR="00C11DA2" w:rsidRPr="002044BB" w:rsidRDefault="00C11DA2" w:rsidP="00C11DA2">
      <w:pPr>
        <w:spacing w:line="360" w:lineRule="auto"/>
        <w:rPr>
          <w:bCs/>
        </w:rPr>
      </w:pPr>
    </w:p>
    <w:p w:rsidR="00C11DA2" w:rsidRDefault="00C11DA2" w:rsidP="00C11DA2">
      <w:pPr>
        <w:pStyle w:val="2"/>
        <w:spacing w:line="360" w:lineRule="auto"/>
      </w:pPr>
      <w:bookmarkStart w:id="152" w:name="_Toc430813092"/>
      <w:bookmarkStart w:id="153" w:name="_Toc464229545"/>
      <w:bookmarkStart w:id="154" w:name="_Toc464229831"/>
      <w:bookmarkStart w:id="155" w:name="_Toc464231424"/>
      <w:bookmarkStart w:id="156" w:name="_Toc464231772"/>
      <w:bookmarkStart w:id="157" w:name="_Toc464231975"/>
      <w:bookmarkStart w:id="158" w:name="_Toc464584951"/>
      <w:bookmarkStart w:id="159" w:name="_Toc464856250"/>
      <w:bookmarkStart w:id="160" w:name="_Toc527631752"/>
      <w:r>
        <w:rPr>
          <w:rFonts w:hint="eastAsia"/>
        </w:rPr>
        <w:t>3.2</w:t>
      </w:r>
      <w:r>
        <w:rPr>
          <w:rFonts w:hint="eastAsia"/>
        </w:rPr>
        <w:t>对性能的规定</w:t>
      </w:r>
      <w:bookmarkEnd w:id="152"/>
      <w:bookmarkEnd w:id="153"/>
      <w:bookmarkEnd w:id="154"/>
      <w:bookmarkEnd w:id="155"/>
      <w:bookmarkEnd w:id="156"/>
      <w:bookmarkEnd w:id="157"/>
      <w:bookmarkEnd w:id="158"/>
      <w:bookmarkEnd w:id="159"/>
      <w:bookmarkEnd w:id="160"/>
    </w:p>
    <w:p w:rsidR="00C11DA2" w:rsidRDefault="00C11DA2" w:rsidP="00C11DA2">
      <w:pPr>
        <w:pStyle w:val="3"/>
        <w:spacing w:line="360" w:lineRule="auto"/>
      </w:pPr>
      <w:bookmarkStart w:id="161" w:name="_Toc430813093"/>
      <w:bookmarkStart w:id="162" w:name="_Toc464229546"/>
      <w:bookmarkStart w:id="163" w:name="_Toc464229832"/>
      <w:bookmarkStart w:id="164" w:name="_Toc464231425"/>
      <w:bookmarkStart w:id="165" w:name="_Toc464231773"/>
      <w:bookmarkStart w:id="166" w:name="_Toc464231976"/>
      <w:bookmarkStart w:id="167" w:name="_Toc464584952"/>
      <w:bookmarkStart w:id="168" w:name="_Toc464856251"/>
      <w:bookmarkStart w:id="169" w:name="_Toc527631753"/>
      <w:smartTag w:uri="urn:schemas-microsoft-com:office:smarttags" w:element="chsdate">
        <w:smartTagPr>
          <w:attr w:name="Year" w:val="1899"/>
          <w:attr w:name="Month" w:val="12"/>
          <w:attr w:name="Day" w:val="30"/>
          <w:attr w:name="IsLunarDate" w:val="False"/>
          <w:attr w:name="IsROCDate" w:val="False"/>
        </w:smartTagPr>
        <w:r w:rsidRPr="00DF0886">
          <w:rPr>
            <w:rFonts w:hint="eastAsia"/>
          </w:rPr>
          <w:t>3.2.1</w:t>
        </w:r>
      </w:smartTag>
      <w:r w:rsidRPr="00DF0886">
        <w:rPr>
          <w:rFonts w:hint="eastAsia"/>
        </w:rPr>
        <w:t>精度</w:t>
      </w:r>
      <w:bookmarkEnd w:id="161"/>
      <w:bookmarkEnd w:id="162"/>
      <w:bookmarkEnd w:id="163"/>
      <w:bookmarkEnd w:id="164"/>
      <w:bookmarkEnd w:id="165"/>
      <w:bookmarkEnd w:id="166"/>
      <w:bookmarkEnd w:id="167"/>
      <w:bookmarkEnd w:id="168"/>
      <w:bookmarkEnd w:id="169"/>
    </w:p>
    <w:p w:rsidR="00C11DA2" w:rsidRPr="00714DCE" w:rsidRDefault="00C11DA2" w:rsidP="00C11DA2">
      <w:r>
        <w:tab/>
      </w:r>
      <w:r w:rsidR="009610F4">
        <w:rPr>
          <w:rFonts w:hint="eastAsia"/>
        </w:rPr>
        <w:t>手势识别要准确，有效满足用户翻页需求。</w:t>
      </w:r>
    </w:p>
    <w:p w:rsidR="00C11DA2" w:rsidRPr="00DF0886" w:rsidRDefault="00C11DA2" w:rsidP="00C11DA2">
      <w:pPr>
        <w:pStyle w:val="3"/>
        <w:spacing w:line="360" w:lineRule="auto"/>
      </w:pPr>
      <w:bookmarkStart w:id="170" w:name="_Toc430813094"/>
      <w:bookmarkStart w:id="171" w:name="_Toc464229547"/>
      <w:bookmarkStart w:id="172" w:name="_Toc464229833"/>
      <w:bookmarkStart w:id="173" w:name="_Toc464231426"/>
      <w:bookmarkStart w:id="174" w:name="_Toc464231774"/>
      <w:bookmarkStart w:id="175" w:name="_Toc464231977"/>
      <w:bookmarkStart w:id="176" w:name="_Toc464584953"/>
      <w:bookmarkStart w:id="177" w:name="_Toc464856252"/>
      <w:bookmarkStart w:id="178" w:name="_Toc527631754"/>
      <w:r w:rsidRPr="00DF0886">
        <w:rPr>
          <w:rFonts w:hint="eastAsia"/>
        </w:rPr>
        <w:t>3.2.2</w:t>
      </w:r>
      <w:r w:rsidRPr="00DF0886">
        <w:rPr>
          <w:rFonts w:hint="eastAsia"/>
        </w:rPr>
        <w:t>时间特性要求</w:t>
      </w:r>
      <w:bookmarkEnd w:id="170"/>
      <w:bookmarkEnd w:id="171"/>
      <w:bookmarkEnd w:id="172"/>
      <w:bookmarkEnd w:id="173"/>
      <w:bookmarkEnd w:id="174"/>
      <w:bookmarkEnd w:id="175"/>
      <w:bookmarkEnd w:id="176"/>
      <w:bookmarkEnd w:id="177"/>
      <w:bookmarkEnd w:id="178"/>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6791"/>
      </w:tblGrid>
      <w:tr w:rsidR="00C11DA2" w:rsidTr="00A605DB">
        <w:tc>
          <w:tcPr>
            <w:tcW w:w="1106" w:type="dxa"/>
            <w:shd w:val="clear" w:color="auto" w:fill="auto"/>
          </w:tcPr>
          <w:p w:rsidR="00C11DA2" w:rsidRDefault="00C11DA2" w:rsidP="00A605DB">
            <w:pPr>
              <w:spacing w:line="360" w:lineRule="auto"/>
              <w:jc w:val="center"/>
            </w:pPr>
            <w:r>
              <w:rPr>
                <w:rFonts w:hint="eastAsia"/>
              </w:rPr>
              <w:t>编号</w:t>
            </w:r>
          </w:p>
        </w:tc>
        <w:tc>
          <w:tcPr>
            <w:tcW w:w="6996" w:type="dxa"/>
            <w:shd w:val="clear" w:color="auto" w:fill="auto"/>
          </w:tcPr>
          <w:p w:rsidR="00C11DA2" w:rsidRDefault="00C11DA2" w:rsidP="00A605DB">
            <w:pPr>
              <w:spacing w:line="360" w:lineRule="auto"/>
              <w:jc w:val="center"/>
            </w:pPr>
            <w:r>
              <w:rPr>
                <w:rFonts w:hint="eastAsia"/>
              </w:rPr>
              <w:t>性能要求</w:t>
            </w:r>
          </w:p>
        </w:tc>
      </w:tr>
      <w:tr w:rsidR="00C11DA2" w:rsidTr="00A605DB">
        <w:tc>
          <w:tcPr>
            <w:tcW w:w="1106" w:type="dxa"/>
            <w:shd w:val="clear" w:color="auto" w:fill="auto"/>
          </w:tcPr>
          <w:p w:rsidR="00C11DA2" w:rsidRDefault="00C11DA2" w:rsidP="00A605DB">
            <w:pPr>
              <w:spacing w:line="360" w:lineRule="auto"/>
              <w:jc w:val="center"/>
            </w:pPr>
            <w:r>
              <w:rPr>
                <w:rFonts w:hint="eastAsia"/>
              </w:rPr>
              <w:t>1</w:t>
            </w:r>
          </w:p>
        </w:tc>
        <w:tc>
          <w:tcPr>
            <w:tcW w:w="6996" w:type="dxa"/>
            <w:shd w:val="clear" w:color="auto" w:fill="auto"/>
          </w:tcPr>
          <w:p w:rsidR="00C11DA2" w:rsidRDefault="00C11DA2" w:rsidP="00A605DB">
            <w:pPr>
              <w:spacing w:line="360" w:lineRule="auto"/>
            </w:pPr>
            <w:r>
              <w:rPr>
                <w:rFonts w:hint="eastAsia"/>
              </w:rPr>
              <w:t>首页刷新响应时间小于</w:t>
            </w:r>
            <w:r>
              <w:rPr>
                <w:rFonts w:hint="eastAsia"/>
              </w:rPr>
              <w:t>3</w:t>
            </w:r>
            <w:r>
              <w:rPr>
                <w:rFonts w:hint="eastAsia"/>
              </w:rPr>
              <w:t>秒</w:t>
            </w:r>
          </w:p>
        </w:tc>
      </w:tr>
      <w:tr w:rsidR="00C11DA2" w:rsidTr="00A605DB">
        <w:tc>
          <w:tcPr>
            <w:tcW w:w="1106" w:type="dxa"/>
            <w:shd w:val="clear" w:color="auto" w:fill="auto"/>
          </w:tcPr>
          <w:p w:rsidR="00C11DA2" w:rsidRDefault="00C11DA2" w:rsidP="00A605DB">
            <w:pPr>
              <w:spacing w:line="360" w:lineRule="auto"/>
              <w:jc w:val="center"/>
            </w:pPr>
            <w:r>
              <w:rPr>
                <w:rFonts w:hint="eastAsia"/>
              </w:rPr>
              <w:t>2</w:t>
            </w:r>
          </w:p>
        </w:tc>
        <w:tc>
          <w:tcPr>
            <w:tcW w:w="6996" w:type="dxa"/>
            <w:shd w:val="clear" w:color="auto" w:fill="auto"/>
          </w:tcPr>
          <w:p w:rsidR="00C11DA2" w:rsidRDefault="00C11DA2" w:rsidP="00A605DB">
            <w:pPr>
              <w:spacing w:line="360" w:lineRule="auto"/>
            </w:pPr>
            <w:r>
              <w:rPr>
                <w:rFonts w:hint="eastAsia"/>
              </w:rPr>
              <w:t>分享功能响应时间小于</w:t>
            </w:r>
            <w:r>
              <w:rPr>
                <w:rFonts w:hint="eastAsia"/>
              </w:rPr>
              <w:t>1</w:t>
            </w:r>
            <w:r>
              <w:rPr>
                <w:rFonts w:hint="eastAsia"/>
              </w:rPr>
              <w:t>秒</w:t>
            </w:r>
          </w:p>
        </w:tc>
      </w:tr>
      <w:tr w:rsidR="00C11DA2" w:rsidTr="00A605DB">
        <w:tc>
          <w:tcPr>
            <w:tcW w:w="1106" w:type="dxa"/>
            <w:shd w:val="clear" w:color="auto" w:fill="auto"/>
          </w:tcPr>
          <w:p w:rsidR="00C11DA2" w:rsidRDefault="00C11DA2" w:rsidP="00A605DB">
            <w:pPr>
              <w:spacing w:line="360" w:lineRule="auto"/>
              <w:jc w:val="center"/>
            </w:pPr>
            <w:r>
              <w:rPr>
                <w:rFonts w:hint="eastAsia"/>
              </w:rPr>
              <w:t>3</w:t>
            </w:r>
          </w:p>
        </w:tc>
        <w:tc>
          <w:tcPr>
            <w:tcW w:w="6996" w:type="dxa"/>
            <w:shd w:val="clear" w:color="auto" w:fill="auto"/>
          </w:tcPr>
          <w:p w:rsidR="00C11DA2" w:rsidRDefault="00E57543" w:rsidP="00A605DB">
            <w:pPr>
              <w:spacing w:line="360" w:lineRule="auto"/>
            </w:pPr>
            <w:r>
              <w:rPr>
                <w:rFonts w:hint="eastAsia"/>
              </w:rPr>
              <w:t>删除文件</w:t>
            </w:r>
            <w:r w:rsidR="00C11DA2">
              <w:rPr>
                <w:rFonts w:hint="eastAsia"/>
              </w:rPr>
              <w:t>响应时间小于</w:t>
            </w:r>
            <w:r w:rsidR="00C11DA2">
              <w:rPr>
                <w:rFonts w:hint="eastAsia"/>
              </w:rPr>
              <w:t>1</w:t>
            </w:r>
            <w:r w:rsidR="00C11DA2">
              <w:rPr>
                <w:rFonts w:hint="eastAsia"/>
              </w:rPr>
              <w:t>秒</w:t>
            </w:r>
          </w:p>
        </w:tc>
      </w:tr>
      <w:tr w:rsidR="00C11DA2" w:rsidTr="00A605DB">
        <w:tc>
          <w:tcPr>
            <w:tcW w:w="1106" w:type="dxa"/>
            <w:shd w:val="clear" w:color="auto" w:fill="auto"/>
          </w:tcPr>
          <w:p w:rsidR="00C11DA2" w:rsidRDefault="00C11DA2" w:rsidP="00A605DB">
            <w:pPr>
              <w:spacing w:line="360" w:lineRule="auto"/>
              <w:jc w:val="center"/>
            </w:pPr>
            <w:r>
              <w:rPr>
                <w:rFonts w:hint="eastAsia"/>
              </w:rPr>
              <w:t>4</w:t>
            </w:r>
          </w:p>
        </w:tc>
        <w:tc>
          <w:tcPr>
            <w:tcW w:w="6996" w:type="dxa"/>
            <w:shd w:val="clear" w:color="auto" w:fill="auto"/>
          </w:tcPr>
          <w:p w:rsidR="00C11DA2" w:rsidRPr="00DF0886" w:rsidRDefault="00E57543" w:rsidP="00A605DB">
            <w:pPr>
              <w:spacing w:line="360" w:lineRule="auto"/>
            </w:pPr>
            <w:r>
              <w:rPr>
                <w:rFonts w:hint="eastAsia"/>
              </w:rPr>
              <w:t>导入文件</w:t>
            </w:r>
            <w:r w:rsidR="00C11DA2">
              <w:rPr>
                <w:rFonts w:hint="eastAsia"/>
              </w:rPr>
              <w:t>响应时间小于</w:t>
            </w:r>
            <w:r>
              <w:rPr>
                <w:rFonts w:hint="eastAsia"/>
              </w:rPr>
              <w:t>3</w:t>
            </w:r>
            <w:r w:rsidR="00C11DA2">
              <w:rPr>
                <w:rFonts w:hint="eastAsia"/>
              </w:rPr>
              <w:t>秒</w:t>
            </w:r>
          </w:p>
        </w:tc>
      </w:tr>
      <w:tr w:rsidR="00C11DA2" w:rsidTr="00A605DB">
        <w:tc>
          <w:tcPr>
            <w:tcW w:w="1106" w:type="dxa"/>
            <w:shd w:val="clear" w:color="auto" w:fill="auto"/>
          </w:tcPr>
          <w:p w:rsidR="00C11DA2" w:rsidRDefault="00C11DA2" w:rsidP="00A605DB">
            <w:pPr>
              <w:spacing w:line="360" w:lineRule="auto"/>
              <w:jc w:val="center"/>
            </w:pPr>
            <w:r>
              <w:rPr>
                <w:rFonts w:hint="eastAsia"/>
              </w:rPr>
              <w:lastRenderedPageBreak/>
              <w:t>5</w:t>
            </w:r>
          </w:p>
        </w:tc>
        <w:tc>
          <w:tcPr>
            <w:tcW w:w="6996" w:type="dxa"/>
            <w:shd w:val="clear" w:color="auto" w:fill="auto"/>
          </w:tcPr>
          <w:p w:rsidR="00E57543" w:rsidRPr="00DF0886" w:rsidRDefault="00E57543" w:rsidP="00A605DB">
            <w:pPr>
              <w:spacing w:line="360" w:lineRule="auto"/>
            </w:pPr>
            <w:r>
              <w:rPr>
                <w:rFonts w:hint="eastAsia"/>
              </w:rPr>
              <w:t>搜索</w:t>
            </w:r>
            <w:r w:rsidR="00C11DA2">
              <w:rPr>
                <w:rFonts w:hint="eastAsia"/>
              </w:rPr>
              <w:t>响应时间小于</w:t>
            </w:r>
            <w:r>
              <w:t>2</w:t>
            </w:r>
            <w:r w:rsidR="00C11DA2">
              <w:rPr>
                <w:rFonts w:hint="eastAsia"/>
              </w:rPr>
              <w:t>秒</w:t>
            </w:r>
          </w:p>
        </w:tc>
      </w:tr>
      <w:tr w:rsidR="00E57543" w:rsidTr="00A605DB">
        <w:tc>
          <w:tcPr>
            <w:tcW w:w="1106" w:type="dxa"/>
            <w:shd w:val="clear" w:color="auto" w:fill="auto"/>
          </w:tcPr>
          <w:p w:rsidR="00E57543" w:rsidRDefault="00E57543" w:rsidP="00A605DB">
            <w:pPr>
              <w:spacing w:line="360" w:lineRule="auto"/>
              <w:jc w:val="center"/>
            </w:pPr>
            <w:r>
              <w:rPr>
                <w:rFonts w:hint="eastAsia"/>
              </w:rPr>
              <w:t>6</w:t>
            </w:r>
          </w:p>
        </w:tc>
        <w:tc>
          <w:tcPr>
            <w:tcW w:w="6996" w:type="dxa"/>
            <w:shd w:val="clear" w:color="auto" w:fill="auto"/>
          </w:tcPr>
          <w:p w:rsidR="00E57543" w:rsidRDefault="00E57543" w:rsidP="00A605DB">
            <w:pPr>
              <w:spacing w:line="360" w:lineRule="auto"/>
            </w:pPr>
            <w:r>
              <w:rPr>
                <w:rFonts w:hint="eastAsia"/>
              </w:rPr>
              <w:t>手势识别相应时间小于</w:t>
            </w:r>
            <w:r w:rsidR="00CC5EF8">
              <w:rPr>
                <w:rFonts w:hint="eastAsia"/>
              </w:rPr>
              <w:t>0</w:t>
            </w:r>
            <w:r w:rsidR="00CC5EF8">
              <w:t>.5</w:t>
            </w:r>
            <w:r w:rsidR="00CC5EF8">
              <w:rPr>
                <w:rFonts w:hint="eastAsia"/>
              </w:rPr>
              <w:t>秒</w:t>
            </w:r>
          </w:p>
        </w:tc>
      </w:tr>
    </w:tbl>
    <w:p w:rsidR="00C11DA2" w:rsidRPr="00714DCE" w:rsidRDefault="00C11DA2" w:rsidP="00C11DA2">
      <w:pPr>
        <w:spacing w:line="360" w:lineRule="auto"/>
      </w:pPr>
    </w:p>
    <w:p w:rsidR="00C11DA2" w:rsidRDefault="00C11DA2" w:rsidP="00C11DA2">
      <w:pPr>
        <w:pStyle w:val="3"/>
        <w:spacing w:line="360" w:lineRule="auto"/>
      </w:pPr>
      <w:bookmarkStart w:id="179" w:name="_Toc430813095"/>
      <w:bookmarkStart w:id="180" w:name="_Toc464229548"/>
      <w:bookmarkStart w:id="181" w:name="_Toc464229834"/>
      <w:bookmarkStart w:id="182" w:name="_Toc464231427"/>
      <w:bookmarkStart w:id="183" w:name="_Toc464231775"/>
      <w:bookmarkStart w:id="184" w:name="_Toc464231978"/>
      <w:bookmarkStart w:id="185" w:name="_Toc464584954"/>
      <w:bookmarkStart w:id="186" w:name="_Toc464856253"/>
      <w:bookmarkStart w:id="187" w:name="_Toc527631755"/>
      <w:r w:rsidRPr="00DF0886">
        <w:rPr>
          <w:rFonts w:hint="eastAsia"/>
        </w:rPr>
        <w:t>3.2.3</w:t>
      </w:r>
      <w:r w:rsidRPr="00DF0886">
        <w:rPr>
          <w:rFonts w:hint="eastAsia"/>
        </w:rPr>
        <w:t>灵活性</w:t>
      </w:r>
      <w:bookmarkEnd w:id="179"/>
      <w:bookmarkEnd w:id="180"/>
      <w:bookmarkEnd w:id="181"/>
      <w:bookmarkEnd w:id="182"/>
      <w:bookmarkEnd w:id="183"/>
      <w:bookmarkEnd w:id="184"/>
      <w:bookmarkEnd w:id="185"/>
      <w:bookmarkEnd w:id="186"/>
      <w:bookmarkEnd w:id="187"/>
    </w:p>
    <w:p w:rsidR="00C11DA2" w:rsidRPr="00DF0886" w:rsidRDefault="00C11DA2" w:rsidP="00C11DA2">
      <w:pPr>
        <w:numPr>
          <w:ilvl w:val="0"/>
          <w:numId w:val="2"/>
        </w:numPr>
        <w:spacing w:line="360" w:lineRule="auto"/>
      </w:pPr>
      <w:r w:rsidRPr="00DF0886">
        <w:rPr>
          <w:rFonts w:hint="eastAsia"/>
        </w:rPr>
        <w:t>操作方式上的变化：触摸屏</w:t>
      </w:r>
      <w:r w:rsidR="00E57543">
        <w:rPr>
          <w:rFonts w:hint="eastAsia"/>
        </w:rPr>
        <w:t>和手势动作均可控制；</w:t>
      </w:r>
    </w:p>
    <w:p w:rsidR="00C11DA2" w:rsidRDefault="00C11DA2" w:rsidP="00C11DA2">
      <w:pPr>
        <w:numPr>
          <w:ilvl w:val="0"/>
          <w:numId w:val="2"/>
        </w:numPr>
        <w:spacing w:line="360" w:lineRule="auto"/>
      </w:pPr>
      <w:r w:rsidRPr="00DF0886">
        <w:rPr>
          <w:rFonts w:hint="eastAsia"/>
        </w:rPr>
        <w:t>运行环境的变化：</w:t>
      </w:r>
      <w:r w:rsidR="00E57543">
        <w:rPr>
          <w:rFonts w:hint="eastAsia"/>
        </w:rPr>
        <w:t>适配</w:t>
      </w:r>
      <w:r w:rsidRPr="00DF0886">
        <w:rPr>
          <w:rFonts w:hint="eastAsia"/>
        </w:rPr>
        <w:t>a</w:t>
      </w:r>
      <w:r w:rsidRPr="00DF0886">
        <w:t>ndroid</w:t>
      </w:r>
      <w:r w:rsidR="00E57543">
        <w:t>6</w:t>
      </w:r>
      <w:r w:rsidRPr="00DF0886">
        <w:t>.0</w:t>
      </w:r>
      <w:r w:rsidR="00E57543">
        <w:rPr>
          <w:rFonts w:hint="eastAsia"/>
        </w:rPr>
        <w:t>及以下</w:t>
      </w:r>
      <w:r w:rsidRPr="00DF0886">
        <w:t>系统</w:t>
      </w:r>
      <w:r w:rsidR="00E57543">
        <w:rPr>
          <w:rFonts w:hint="eastAsia"/>
        </w:rPr>
        <w:t>；</w:t>
      </w:r>
    </w:p>
    <w:p w:rsidR="00E57543" w:rsidRPr="00DF0886" w:rsidRDefault="00E57543" w:rsidP="00E57543">
      <w:pPr>
        <w:numPr>
          <w:ilvl w:val="0"/>
          <w:numId w:val="2"/>
        </w:numPr>
        <w:spacing w:line="360" w:lineRule="auto"/>
      </w:pPr>
      <w:r w:rsidRPr="00DF0886">
        <w:rPr>
          <w:rFonts w:hint="eastAsia"/>
        </w:rPr>
        <w:t>精度和有效时限的变化：精度变化要对系统的影响减小到最小；</w:t>
      </w:r>
    </w:p>
    <w:p w:rsidR="00C11DA2" w:rsidRPr="00DF0886" w:rsidRDefault="00C11DA2" w:rsidP="00C11DA2">
      <w:pPr>
        <w:numPr>
          <w:ilvl w:val="0"/>
          <w:numId w:val="2"/>
        </w:numPr>
        <w:spacing w:line="360" w:lineRule="auto"/>
      </w:pPr>
      <w:r w:rsidRPr="00DF0886">
        <w:rPr>
          <w:rFonts w:hint="eastAsia"/>
        </w:rPr>
        <w:t>计划的变化或改进：较易改进。</w:t>
      </w:r>
    </w:p>
    <w:p w:rsidR="00C11DA2" w:rsidRPr="00714DCE" w:rsidRDefault="00C11DA2" w:rsidP="00C11DA2"/>
    <w:p w:rsidR="00C11DA2" w:rsidRDefault="00C11DA2" w:rsidP="00C11DA2">
      <w:pPr>
        <w:pStyle w:val="2"/>
      </w:pPr>
      <w:bookmarkStart w:id="188" w:name="_Toc430813096"/>
      <w:bookmarkStart w:id="189" w:name="_Toc464229549"/>
      <w:bookmarkStart w:id="190" w:name="_Toc464229835"/>
      <w:bookmarkStart w:id="191" w:name="_Toc464231428"/>
      <w:bookmarkStart w:id="192" w:name="_Toc464231776"/>
      <w:bookmarkStart w:id="193" w:name="_Toc464231979"/>
      <w:bookmarkStart w:id="194" w:name="_Toc464584955"/>
      <w:bookmarkStart w:id="195" w:name="_Toc464856254"/>
      <w:bookmarkStart w:id="196" w:name="_Toc527631756"/>
      <w:r>
        <w:rPr>
          <w:rFonts w:hint="eastAsia"/>
        </w:rPr>
        <w:t>3.3</w:t>
      </w:r>
      <w:r>
        <w:rPr>
          <w:rFonts w:hint="eastAsia"/>
        </w:rPr>
        <w:t>输入输出要求</w:t>
      </w:r>
      <w:bookmarkEnd w:id="188"/>
      <w:bookmarkEnd w:id="189"/>
      <w:bookmarkEnd w:id="190"/>
      <w:bookmarkEnd w:id="191"/>
      <w:bookmarkEnd w:id="192"/>
      <w:bookmarkEnd w:id="193"/>
      <w:bookmarkEnd w:id="194"/>
      <w:bookmarkEnd w:id="195"/>
      <w:bookmarkEnd w:id="196"/>
    </w:p>
    <w:p w:rsidR="00C11DA2" w:rsidRDefault="00C11DA2" w:rsidP="00C11DA2">
      <w:pPr>
        <w:spacing w:line="360" w:lineRule="auto"/>
        <w:ind w:firstLine="420"/>
      </w:pPr>
      <w:r>
        <w:rPr>
          <w:rFonts w:hint="eastAsia"/>
        </w:rPr>
        <w:t>输入数据基本为：手机号、用户密码、</w:t>
      </w:r>
      <w:r w:rsidR="00E57543">
        <w:rPr>
          <w:rFonts w:hint="eastAsia"/>
        </w:rPr>
        <w:t>搜索的关键字</w:t>
      </w:r>
    </w:p>
    <w:p w:rsidR="00C11DA2" w:rsidRDefault="00C11DA2" w:rsidP="00C11DA2">
      <w:pPr>
        <w:spacing w:line="360" w:lineRule="auto"/>
        <w:ind w:firstLine="420"/>
      </w:pPr>
      <w:r>
        <w:rPr>
          <w:rFonts w:hint="eastAsia"/>
        </w:rPr>
        <w:t>手机号、用户密码、</w:t>
      </w:r>
      <w:r w:rsidR="00E57543">
        <w:rPr>
          <w:rFonts w:hint="eastAsia"/>
        </w:rPr>
        <w:t>关键字</w:t>
      </w:r>
      <w:r>
        <w:rPr>
          <w:rFonts w:hint="eastAsia"/>
        </w:rPr>
        <w:t>均为字符型；</w:t>
      </w:r>
    </w:p>
    <w:p w:rsidR="00C11DA2" w:rsidRDefault="00C11DA2" w:rsidP="00C11DA2">
      <w:pPr>
        <w:spacing w:line="360" w:lineRule="auto"/>
        <w:ind w:firstLine="420"/>
      </w:pPr>
      <w:r>
        <w:rPr>
          <w:rFonts w:hint="eastAsia"/>
        </w:rPr>
        <w:t>输出为用户界面。</w:t>
      </w:r>
    </w:p>
    <w:p w:rsidR="00C11DA2" w:rsidRPr="00714DCE" w:rsidRDefault="00C11DA2" w:rsidP="00C11DA2"/>
    <w:p w:rsidR="00C11DA2" w:rsidRDefault="00C11DA2" w:rsidP="00C11DA2">
      <w:pPr>
        <w:pStyle w:val="2"/>
      </w:pPr>
      <w:bookmarkStart w:id="197" w:name="_Toc430813097"/>
      <w:bookmarkStart w:id="198" w:name="_Toc464229550"/>
      <w:bookmarkStart w:id="199" w:name="_Toc464229836"/>
      <w:bookmarkStart w:id="200" w:name="_Toc464231429"/>
      <w:bookmarkStart w:id="201" w:name="_Toc464231777"/>
      <w:bookmarkStart w:id="202" w:name="_Toc464231980"/>
      <w:bookmarkStart w:id="203" w:name="_Toc464584956"/>
      <w:bookmarkStart w:id="204" w:name="_Toc464856255"/>
      <w:bookmarkStart w:id="205" w:name="_Toc527631757"/>
      <w:r>
        <w:rPr>
          <w:rFonts w:hint="eastAsia"/>
        </w:rPr>
        <w:t>3.4</w:t>
      </w:r>
      <w:r>
        <w:rPr>
          <w:rFonts w:hint="eastAsia"/>
        </w:rPr>
        <w:t>数据管理能力要求</w:t>
      </w:r>
      <w:bookmarkEnd w:id="197"/>
      <w:bookmarkEnd w:id="198"/>
      <w:bookmarkEnd w:id="199"/>
      <w:bookmarkEnd w:id="200"/>
      <w:bookmarkEnd w:id="201"/>
      <w:bookmarkEnd w:id="202"/>
      <w:bookmarkEnd w:id="203"/>
      <w:bookmarkEnd w:id="204"/>
      <w:bookmarkEnd w:id="205"/>
    </w:p>
    <w:p w:rsidR="00C11DA2" w:rsidRPr="00714DCE" w:rsidRDefault="00C11DA2" w:rsidP="00C11DA2">
      <w:pPr>
        <w:spacing w:line="360" w:lineRule="auto"/>
        <w:ind w:firstLine="420"/>
      </w:pPr>
      <w:r>
        <w:rPr>
          <w:rFonts w:hint="eastAsia"/>
        </w:rPr>
        <w:t>需要管理的记录个数：大于</w:t>
      </w:r>
      <w:r>
        <w:rPr>
          <w:rFonts w:hint="eastAsia"/>
        </w:rPr>
        <w:t>2</w:t>
      </w:r>
      <w:r>
        <w:rPr>
          <w:rFonts w:hint="eastAsia"/>
        </w:rPr>
        <w:t>万。其中分为多个表和文卷，其大小规模为：</w:t>
      </w:r>
      <w:r>
        <w:rPr>
          <w:rFonts w:hint="eastAsia"/>
        </w:rPr>
        <w:t>8000</w:t>
      </w:r>
      <w:r>
        <w:rPr>
          <w:rFonts w:hint="eastAsia"/>
        </w:rPr>
        <w:t>左右，记录的总个数每年将增长</w:t>
      </w:r>
      <w:r>
        <w:rPr>
          <w:rFonts w:hint="eastAsia"/>
        </w:rPr>
        <w:t>25%-30%</w:t>
      </w:r>
    </w:p>
    <w:p w:rsidR="00C11DA2" w:rsidRDefault="00C11DA2" w:rsidP="00C11DA2">
      <w:pPr>
        <w:pStyle w:val="2"/>
      </w:pPr>
      <w:bookmarkStart w:id="206" w:name="_Toc430813098"/>
      <w:bookmarkStart w:id="207" w:name="_Toc464229551"/>
      <w:bookmarkStart w:id="208" w:name="_Toc464229837"/>
      <w:bookmarkStart w:id="209" w:name="_Toc464231430"/>
      <w:bookmarkStart w:id="210" w:name="_Toc464231778"/>
      <w:bookmarkStart w:id="211" w:name="_Toc464231981"/>
      <w:bookmarkStart w:id="212" w:name="_Toc464584957"/>
      <w:bookmarkStart w:id="213" w:name="_Toc464856256"/>
      <w:bookmarkStart w:id="214" w:name="_Toc527631758"/>
      <w:r>
        <w:rPr>
          <w:rFonts w:hint="eastAsia"/>
        </w:rPr>
        <w:t>3.5</w:t>
      </w:r>
      <w:r>
        <w:rPr>
          <w:rFonts w:hint="eastAsia"/>
        </w:rPr>
        <w:t>故障处理要求</w:t>
      </w:r>
      <w:bookmarkEnd w:id="206"/>
      <w:bookmarkEnd w:id="207"/>
      <w:bookmarkEnd w:id="208"/>
      <w:bookmarkEnd w:id="209"/>
      <w:bookmarkEnd w:id="210"/>
      <w:bookmarkEnd w:id="211"/>
      <w:bookmarkEnd w:id="212"/>
      <w:bookmarkEnd w:id="213"/>
      <w:bookmarkEnd w:id="214"/>
    </w:p>
    <w:p w:rsidR="00C11DA2" w:rsidRDefault="00C11DA2" w:rsidP="00C11DA2">
      <w:pPr>
        <w:spacing w:line="360" w:lineRule="auto"/>
        <w:ind w:firstLine="420"/>
      </w:pPr>
      <w:r>
        <w:rPr>
          <w:rFonts w:hint="eastAsia"/>
        </w:rPr>
        <w:t>发生错误时，保证数据完整，对于数据库发生故障时要能够进行故障恢复，以保证数据的一致性。</w:t>
      </w:r>
    </w:p>
    <w:p w:rsidR="00C11DA2" w:rsidRDefault="00C11DA2" w:rsidP="00C11DA2">
      <w:pPr>
        <w:pStyle w:val="2"/>
      </w:pPr>
      <w:bookmarkStart w:id="215" w:name="_Toc430813099"/>
      <w:bookmarkStart w:id="216" w:name="_Toc464229552"/>
      <w:bookmarkStart w:id="217" w:name="_Toc464229838"/>
      <w:bookmarkStart w:id="218" w:name="_Toc464231431"/>
      <w:bookmarkStart w:id="219" w:name="_Toc464231779"/>
      <w:bookmarkStart w:id="220" w:name="_Toc464231982"/>
      <w:bookmarkStart w:id="221" w:name="_Toc464584958"/>
      <w:bookmarkStart w:id="222" w:name="_Toc464856257"/>
      <w:bookmarkStart w:id="223" w:name="_Toc527631759"/>
      <w:r>
        <w:rPr>
          <w:rFonts w:hint="eastAsia"/>
        </w:rPr>
        <w:t>3.6</w:t>
      </w:r>
      <w:r>
        <w:rPr>
          <w:rFonts w:hint="eastAsia"/>
        </w:rPr>
        <w:t>其他专门要求</w:t>
      </w:r>
      <w:bookmarkEnd w:id="215"/>
      <w:bookmarkEnd w:id="216"/>
      <w:bookmarkEnd w:id="217"/>
      <w:bookmarkEnd w:id="218"/>
      <w:bookmarkEnd w:id="219"/>
      <w:bookmarkEnd w:id="220"/>
      <w:bookmarkEnd w:id="221"/>
      <w:bookmarkEnd w:id="222"/>
      <w:bookmarkEnd w:id="223"/>
    </w:p>
    <w:p w:rsidR="00C11DA2" w:rsidRPr="00714DCE" w:rsidRDefault="00C11DA2" w:rsidP="00C11DA2">
      <w:pPr>
        <w:ind w:firstLine="420"/>
      </w:pPr>
      <w:r>
        <w:rPr>
          <w:rFonts w:hint="eastAsia"/>
        </w:rPr>
        <w:t>APP</w:t>
      </w:r>
      <w:r>
        <w:rPr>
          <w:rFonts w:hint="eastAsia"/>
        </w:rPr>
        <w:t>应及时更新内容并保证消息的准确性。</w:t>
      </w:r>
    </w:p>
    <w:p w:rsidR="00C11DA2" w:rsidRPr="002044BB" w:rsidRDefault="00C11DA2" w:rsidP="00C11DA2">
      <w:pPr>
        <w:pStyle w:val="1"/>
      </w:pPr>
      <w:bookmarkStart w:id="224" w:name="_Toc430813100"/>
      <w:bookmarkStart w:id="225" w:name="_Toc464229553"/>
      <w:bookmarkStart w:id="226" w:name="_Toc464229839"/>
      <w:bookmarkStart w:id="227" w:name="_Toc464231432"/>
      <w:bookmarkStart w:id="228" w:name="_Toc464231780"/>
      <w:bookmarkStart w:id="229" w:name="_Toc464231983"/>
      <w:bookmarkStart w:id="230" w:name="_Toc464584959"/>
      <w:bookmarkStart w:id="231" w:name="_Toc464856258"/>
      <w:bookmarkStart w:id="232" w:name="_Toc527631760"/>
      <w:r w:rsidRPr="002044BB">
        <w:rPr>
          <w:rFonts w:hint="eastAsia"/>
        </w:rPr>
        <w:lastRenderedPageBreak/>
        <w:t>4</w:t>
      </w:r>
      <w:r w:rsidRPr="002044BB">
        <w:rPr>
          <w:rFonts w:hint="eastAsia"/>
        </w:rPr>
        <w:t>运行环境规定</w:t>
      </w:r>
      <w:bookmarkEnd w:id="224"/>
      <w:bookmarkEnd w:id="225"/>
      <w:bookmarkEnd w:id="226"/>
      <w:bookmarkEnd w:id="227"/>
      <w:bookmarkEnd w:id="228"/>
      <w:bookmarkEnd w:id="229"/>
      <w:bookmarkEnd w:id="230"/>
      <w:bookmarkEnd w:id="231"/>
      <w:bookmarkEnd w:id="232"/>
    </w:p>
    <w:p w:rsidR="00C11DA2" w:rsidRDefault="00C11DA2" w:rsidP="00C11DA2">
      <w:pPr>
        <w:pStyle w:val="2"/>
      </w:pPr>
      <w:bookmarkStart w:id="233" w:name="_Toc430813101"/>
      <w:bookmarkStart w:id="234" w:name="_Toc464229554"/>
      <w:bookmarkStart w:id="235" w:name="_Toc464229840"/>
      <w:bookmarkStart w:id="236" w:name="_Toc464231433"/>
      <w:bookmarkStart w:id="237" w:name="_Toc464231781"/>
      <w:bookmarkStart w:id="238" w:name="_Toc464231984"/>
      <w:bookmarkStart w:id="239" w:name="_Toc464584960"/>
      <w:bookmarkStart w:id="240" w:name="_Toc464856259"/>
      <w:bookmarkStart w:id="241" w:name="_Toc527631761"/>
      <w:r w:rsidRPr="002044BB">
        <w:rPr>
          <w:rFonts w:hint="eastAsia"/>
        </w:rPr>
        <w:t>4.1</w:t>
      </w:r>
      <w:r w:rsidRPr="002044BB">
        <w:rPr>
          <w:rFonts w:hint="eastAsia"/>
        </w:rPr>
        <w:t>设备</w:t>
      </w:r>
      <w:bookmarkEnd w:id="233"/>
      <w:bookmarkEnd w:id="234"/>
      <w:bookmarkEnd w:id="235"/>
      <w:bookmarkEnd w:id="236"/>
      <w:bookmarkEnd w:id="237"/>
      <w:bookmarkEnd w:id="238"/>
      <w:bookmarkEnd w:id="239"/>
      <w:bookmarkEnd w:id="240"/>
      <w:bookmarkEnd w:id="241"/>
    </w:p>
    <w:p w:rsidR="00C11DA2" w:rsidRPr="002044BB" w:rsidRDefault="00C11DA2" w:rsidP="00C11DA2">
      <w:pPr>
        <w:spacing w:line="360" w:lineRule="auto"/>
        <w:ind w:firstLine="420"/>
      </w:pPr>
      <w:r w:rsidRPr="002044BB">
        <w:rPr>
          <w:rFonts w:hint="eastAsia"/>
        </w:rPr>
        <w:t>列出运行该软件所需要的硬设备。说明其中的新型设备及其专门功能，包括：</w:t>
      </w:r>
    </w:p>
    <w:p w:rsidR="00C11DA2" w:rsidRPr="002044BB" w:rsidRDefault="00C11DA2" w:rsidP="00C11DA2">
      <w:pPr>
        <w:numPr>
          <w:ilvl w:val="0"/>
          <w:numId w:val="3"/>
        </w:numPr>
        <w:spacing w:line="360" w:lineRule="auto"/>
      </w:pPr>
      <w:r w:rsidRPr="002044BB">
        <w:rPr>
          <w:rFonts w:hint="eastAsia"/>
        </w:rPr>
        <w:t>处理器型号及内存容量：</w:t>
      </w:r>
      <w:r>
        <w:rPr>
          <w:rFonts w:hint="eastAsia"/>
        </w:rPr>
        <w:t>ARM7</w:t>
      </w:r>
      <w:r>
        <w:rPr>
          <w:rFonts w:hint="eastAsia"/>
        </w:rPr>
        <w:t>及以上，内存大于</w:t>
      </w:r>
      <w:r>
        <w:rPr>
          <w:rFonts w:hint="eastAsia"/>
        </w:rPr>
        <w:t>512MB</w:t>
      </w:r>
      <w:r w:rsidRPr="002044BB">
        <w:rPr>
          <w:rFonts w:hint="eastAsia"/>
        </w:rPr>
        <w:t>；</w:t>
      </w:r>
    </w:p>
    <w:p w:rsidR="00C11DA2" w:rsidRPr="002044BB" w:rsidRDefault="00C11DA2" w:rsidP="00C11DA2">
      <w:pPr>
        <w:numPr>
          <w:ilvl w:val="0"/>
          <w:numId w:val="3"/>
        </w:numPr>
        <w:spacing w:line="360" w:lineRule="auto"/>
      </w:pPr>
      <w:r w:rsidRPr="002044BB">
        <w:rPr>
          <w:rFonts w:hint="eastAsia"/>
        </w:rPr>
        <w:t>外存容量、联机或脱机：</w:t>
      </w:r>
      <w:r>
        <w:rPr>
          <w:rFonts w:hint="eastAsia"/>
        </w:rPr>
        <w:t>8</w:t>
      </w:r>
      <w:r w:rsidRPr="002044BB">
        <w:rPr>
          <w:rFonts w:hint="eastAsia"/>
        </w:rPr>
        <w:t>G</w:t>
      </w:r>
      <w:r>
        <w:rPr>
          <w:rFonts w:hint="eastAsia"/>
        </w:rPr>
        <w:t>及以上</w:t>
      </w:r>
      <w:r w:rsidRPr="002044BB">
        <w:rPr>
          <w:rFonts w:hint="eastAsia"/>
        </w:rPr>
        <w:t>，联机</w:t>
      </w:r>
      <w:r>
        <w:rPr>
          <w:rFonts w:hint="eastAsia"/>
        </w:rPr>
        <w:t>；</w:t>
      </w:r>
    </w:p>
    <w:p w:rsidR="00C11DA2" w:rsidRPr="002044BB" w:rsidRDefault="00C11DA2" w:rsidP="00C11DA2">
      <w:pPr>
        <w:numPr>
          <w:ilvl w:val="0"/>
          <w:numId w:val="3"/>
        </w:numPr>
        <w:spacing w:line="360" w:lineRule="auto"/>
      </w:pPr>
      <w:r w:rsidRPr="002044BB">
        <w:rPr>
          <w:rFonts w:hint="eastAsia"/>
        </w:rPr>
        <w:t>输入及输出设备的型号和数量，联机或脱机：联机</w:t>
      </w:r>
      <w:r>
        <w:rPr>
          <w:rFonts w:hint="eastAsia"/>
        </w:rPr>
        <w:t>提供全部功能，</w:t>
      </w:r>
      <w:proofErr w:type="gramStart"/>
      <w:r>
        <w:rPr>
          <w:rFonts w:hint="eastAsia"/>
        </w:rPr>
        <w:t>脱机仅</w:t>
      </w:r>
      <w:proofErr w:type="gramEnd"/>
      <w:r>
        <w:rPr>
          <w:rFonts w:hint="eastAsia"/>
        </w:rPr>
        <w:t>提供部分功能（重点提醒）</w:t>
      </w:r>
      <w:r w:rsidRPr="002044BB">
        <w:rPr>
          <w:rFonts w:hint="eastAsia"/>
        </w:rPr>
        <w:t>；</w:t>
      </w:r>
    </w:p>
    <w:p w:rsidR="00C11DA2" w:rsidRPr="002044BB" w:rsidRDefault="00C11DA2" w:rsidP="00C11DA2">
      <w:pPr>
        <w:numPr>
          <w:ilvl w:val="0"/>
          <w:numId w:val="3"/>
        </w:numPr>
        <w:spacing w:line="360" w:lineRule="auto"/>
      </w:pPr>
      <w:r w:rsidRPr="002044BB">
        <w:rPr>
          <w:rFonts w:hint="eastAsia"/>
        </w:rPr>
        <w:t>数据通信设备的型号和数量：服务器</w:t>
      </w:r>
      <w:r w:rsidRPr="002044BB">
        <w:rPr>
          <w:rFonts w:hint="eastAsia"/>
        </w:rPr>
        <w:t>Sever</w:t>
      </w:r>
      <w:r w:rsidRPr="002044BB">
        <w:rPr>
          <w:rFonts w:hint="eastAsia"/>
        </w:rPr>
        <w:t>；</w:t>
      </w:r>
    </w:p>
    <w:p w:rsidR="00C11DA2" w:rsidRPr="00714DCE" w:rsidRDefault="00C11DA2" w:rsidP="00C11DA2">
      <w:pPr>
        <w:numPr>
          <w:ilvl w:val="0"/>
          <w:numId w:val="3"/>
        </w:numPr>
        <w:spacing w:line="360" w:lineRule="auto"/>
      </w:pPr>
      <w:r w:rsidRPr="002044BB">
        <w:rPr>
          <w:rFonts w:hint="eastAsia"/>
        </w:rPr>
        <w:t>功能键及其他专用硬件：</w:t>
      </w:r>
      <w:r>
        <w:rPr>
          <w:rFonts w:hint="eastAsia"/>
        </w:rPr>
        <w:t>无</w:t>
      </w:r>
    </w:p>
    <w:p w:rsidR="00C11DA2" w:rsidRDefault="00C11DA2" w:rsidP="00C11DA2">
      <w:pPr>
        <w:pStyle w:val="2"/>
      </w:pPr>
      <w:bookmarkStart w:id="242" w:name="_Toc430813102"/>
      <w:bookmarkStart w:id="243" w:name="_Toc464229555"/>
      <w:bookmarkStart w:id="244" w:name="_Toc464229841"/>
      <w:bookmarkStart w:id="245" w:name="_Toc464231434"/>
      <w:bookmarkStart w:id="246" w:name="_Toc464231782"/>
      <w:bookmarkStart w:id="247" w:name="_Toc464231985"/>
      <w:bookmarkStart w:id="248" w:name="_Toc464584961"/>
      <w:bookmarkStart w:id="249" w:name="_Toc464856260"/>
      <w:bookmarkStart w:id="250" w:name="_Toc527631762"/>
      <w:r w:rsidRPr="002044BB">
        <w:rPr>
          <w:rFonts w:hint="eastAsia"/>
        </w:rPr>
        <w:t>4.2</w:t>
      </w:r>
      <w:r w:rsidRPr="002044BB">
        <w:rPr>
          <w:rFonts w:hint="eastAsia"/>
        </w:rPr>
        <w:t>支持软件</w:t>
      </w:r>
      <w:bookmarkEnd w:id="242"/>
      <w:bookmarkEnd w:id="243"/>
      <w:bookmarkEnd w:id="244"/>
      <w:bookmarkEnd w:id="245"/>
      <w:bookmarkEnd w:id="246"/>
      <w:bookmarkEnd w:id="247"/>
      <w:bookmarkEnd w:id="248"/>
      <w:bookmarkEnd w:id="249"/>
      <w:bookmarkEnd w:id="250"/>
    </w:p>
    <w:p w:rsidR="00C11DA2" w:rsidRPr="002044BB" w:rsidRDefault="00C11DA2" w:rsidP="00E57543">
      <w:pPr>
        <w:spacing w:line="360" w:lineRule="auto"/>
        <w:ind w:firstLine="420"/>
      </w:pPr>
      <w:r w:rsidRPr="002044BB">
        <w:rPr>
          <w:rFonts w:hint="eastAsia"/>
        </w:rPr>
        <w:t>（</w:t>
      </w:r>
      <w:r w:rsidRPr="002044BB">
        <w:rPr>
          <w:rFonts w:hint="eastAsia"/>
        </w:rPr>
        <w:t>1</w:t>
      </w:r>
      <w:r w:rsidRPr="002044BB">
        <w:rPr>
          <w:rFonts w:hint="eastAsia"/>
        </w:rPr>
        <w:t>）</w:t>
      </w:r>
      <w:r w:rsidRPr="002044BB">
        <w:rPr>
          <w:rFonts w:hint="eastAsia"/>
        </w:rPr>
        <w:t xml:space="preserve"> </w:t>
      </w:r>
      <w:r w:rsidRPr="002044BB">
        <w:rPr>
          <w:rFonts w:hint="eastAsia"/>
        </w:rPr>
        <w:t>服务器端软件选择</w:t>
      </w:r>
    </w:p>
    <w:p w:rsidR="00C11DA2" w:rsidRDefault="00C11DA2" w:rsidP="00E57543">
      <w:pPr>
        <w:spacing w:line="360" w:lineRule="auto"/>
        <w:ind w:firstLine="420"/>
      </w:pPr>
      <w:r w:rsidRPr="002044BB">
        <w:rPr>
          <w:rFonts w:hint="eastAsia"/>
        </w:rPr>
        <w:t xml:space="preserve">   </w:t>
      </w:r>
      <w:r w:rsidRPr="002044BB">
        <w:rPr>
          <w:rFonts w:hint="eastAsia"/>
        </w:rPr>
        <w:t>操作系统：</w:t>
      </w:r>
      <w:r>
        <w:rPr>
          <w:rFonts w:hint="eastAsia"/>
        </w:rPr>
        <w:t>Linux</w:t>
      </w:r>
    </w:p>
    <w:p w:rsidR="00C11DA2" w:rsidRPr="002044BB" w:rsidRDefault="00C11DA2" w:rsidP="00E57543">
      <w:pPr>
        <w:spacing w:line="360" w:lineRule="auto"/>
        <w:ind w:firstLine="420"/>
      </w:pPr>
      <w:r w:rsidRPr="002044BB">
        <w:rPr>
          <w:rFonts w:hint="eastAsia"/>
        </w:rPr>
        <w:t xml:space="preserve">   </w:t>
      </w:r>
      <w:r w:rsidRPr="002044BB">
        <w:rPr>
          <w:rFonts w:hint="eastAsia"/>
        </w:rPr>
        <w:t>数据库管理系统：</w:t>
      </w:r>
      <w:r>
        <w:rPr>
          <w:rFonts w:hint="eastAsia"/>
        </w:rPr>
        <w:t>MySQL</w:t>
      </w:r>
    </w:p>
    <w:p w:rsidR="00C11DA2" w:rsidRPr="002044BB" w:rsidRDefault="00C11DA2" w:rsidP="00E57543">
      <w:pPr>
        <w:spacing w:line="360" w:lineRule="auto"/>
        <w:ind w:firstLine="420"/>
      </w:pPr>
      <w:r w:rsidRPr="002044BB">
        <w:rPr>
          <w:rFonts w:hint="eastAsia"/>
        </w:rPr>
        <w:t xml:space="preserve">   </w:t>
      </w:r>
      <w:r w:rsidRPr="002044BB">
        <w:rPr>
          <w:rFonts w:hint="eastAsia"/>
        </w:rPr>
        <w:t>开发工具：</w:t>
      </w:r>
      <w:r>
        <w:rPr>
          <w:rFonts w:hint="eastAsia"/>
        </w:rPr>
        <w:t>Eclipse</w:t>
      </w:r>
    </w:p>
    <w:p w:rsidR="00C11DA2" w:rsidRPr="002044BB" w:rsidRDefault="00C11DA2" w:rsidP="00E57543">
      <w:pPr>
        <w:spacing w:line="360" w:lineRule="auto"/>
        <w:ind w:firstLine="420"/>
      </w:pPr>
      <w:r w:rsidRPr="002044BB">
        <w:rPr>
          <w:rFonts w:hint="eastAsia"/>
        </w:rPr>
        <w:t xml:space="preserve">   </w:t>
      </w:r>
      <w:r w:rsidRPr="002044BB">
        <w:rPr>
          <w:rFonts w:hint="eastAsia"/>
        </w:rPr>
        <w:t>开发平台：</w:t>
      </w:r>
      <w:r>
        <w:rPr>
          <w:rFonts w:hint="eastAsia"/>
        </w:rPr>
        <w:t>Tomcat</w:t>
      </w:r>
    </w:p>
    <w:p w:rsidR="00C11DA2" w:rsidRDefault="00C11DA2" w:rsidP="00E57543">
      <w:pPr>
        <w:spacing w:line="360" w:lineRule="auto"/>
        <w:ind w:firstLine="420"/>
      </w:pPr>
      <w:r>
        <w:rPr>
          <w:rFonts w:hint="eastAsia"/>
        </w:rPr>
        <w:t>（</w:t>
      </w:r>
      <w:r>
        <w:rPr>
          <w:rFonts w:hint="eastAsia"/>
        </w:rPr>
        <w:t>2</w:t>
      </w:r>
      <w:r>
        <w:rPr>
          <w:rFonts w:hint="eastAsia"/>
        </w:rPr>
        <w:t>）</w:t>
      </w:r>
      <w:r w:rsidRPr="002044BB">
        <w:rPr>
          <w:rFonts w:hint="eastAsia"/>
        </w:rPr>
        <w:t>客户端软件选择</w:t>
      </w:r>
    </w:p>
    <w:p w:rsidR="00C11DA2" w:rsidRPr="002044BB" w:rsidRDefault="00C11DA2" w:rsidP="00E57543">
      <w:pPr>
        <w:spacing w:line="360" w:lineRule="auto"/>
        <w:ind w:firstLine="420"/>
      </w:pPr>
      <w:r w:rsidRPr="002044BB">
        <w:rPr>
          <w:rFonts w:hint="eastAsia"/>
        </w:rPr>
        <w:t xml:space="preserve">   </w:t>
      </w:r>
      <w:r w:rsidRPr="002044BB">
        <w:rPr>
          <w:rFonts w:hint="eastAsia"/>
        </w:rPr>
        <w:t>操作系统：</w:t>
      </w:r>
      <w:r>
        <w:rPr>
          <w:rFonts w:hint="eastAsia"/>
        </w:rPr>
        <w:t>Android</w:t>
      </w:r>
      <w:r w:rsidRPr="002044BB">
        <w:rPr>
          <w:rFonts w:hint="eastAsia"/>
        </w:rPr>
        <w:t xml:space="preserve"> </w:t>
      </w:r>
    </w:p>
    <w:p w:rsidR="00C11DA2" w:rsidRPr="002044BB" w:rsidRDefault="00C11DA2" w:rsidP="00E57543">
      <w:pPr>
        <w:spacing w:line="360" w:lineRule="auto"/>
        <w:ind w:firstLine="420"/>
      </w:pPr>
      <w:r w:rsidRPr="002044BB">
        <w:rPr>
          <w:rFonts w:hint="eastAsia"/>
        </w:rPr>
        <w:t xml:space="preserve">   </w:t>
      </w:r>
      <w:r w:rsidRPr="002044BB">
        <w:rPr>
          <w:rFonts w:hint="eastAsia"/>
        </w:rPr>
        <w:t>数据库管理系统：</w:t>
      </w:r>
      <w:r>
        <w:rPr>
          <w:rFonts w:hint="eastAsia"/>
        </w:rPr>
        <w:t>SQLite</w:t>
      </w:r>
    </w:p>
    <w:p w:rsidR="00C11DA2" w:rsidRPr="00714DCE" w:rsidRDefault="00C11DA2" w:rsidP="00E57543">
      <w:pPr>
        <w:spacing w:line="360" w:lineRule="auto"/>
        <w:ind w:firstLine="420"/>
      </w:pPr>
      <w:r w:rsidRPr="002044BB">
        <w:rPr>
          <w:rFonts w:hint="eastAsia"/>
        </w:rPr>
        <w:t xml:space="preserve">   </w:t>
      </w:r>
      <w:r w:rsidRPr="002044BB">
        <w:rPr>
          <w:rFonts w:hint="eastAsia"/>
        </w:rPr>
        <w:t>开发工具：</w:t>
      </w:r>
      <w:r>
        <w:rPr>
          <w:rFonts w:hint="eastAsia"/>
        </w:rPr>
        <w:t>Android</w:t>
      </w:r>
      <w:r>
        <w:t xml:space="preserve"> </w:t>
      </w:r>
      <w:r>
        <w:rPr>
          <w:rFonts w:hint="eastAsia"/>
        </w:rPr>
        <w:t>Studio</w:t>
      </w:r>
    </w:p>
    <w:p w:rsidR="00C11DA2" w:rsidRPr="002044BB" w:rsidRDefault="00C11DA2" w:rsidP="00C11DA2">
      <w:pPr>
        <w:pStyle w:val="2"/>
      </w:pPr>
      <w:bookmarkStart w:id="251" w:name="_Toc430813103"/>
      <w:bookmarkStart w:id="252" w:name="_Toc464229556"/>
      <w:bookmarkStart w:id="253" w:name="_Toc464229842"/>
      <w:bookmarkStart w:id="254" w:name="_Toc464231435"/>
      <w:bookmarkStart w:id="255" w:name="_Toc464231783"/>
      <w:bookmarkStart w:id="256" w:name="_Toc464231986"/>
      <w:bookmarkStart w:id="257" w:name="_Toc464584962"/>
      <w:bookmarkStart w:id="258" w:name="_Toc464856261"/>
      <w:bookmarkStart w:id="259" w:name="_Toc527631763"/>
      <w:r w:rsidRPr="002044BB">
        <w:rPr>
          <w:rFonts w:hint="eastAsia"/>
        </w:rPr>
        <w:t>4.3</w:t>
      </w:r>
      <w:r w:rsidRPr="002044BB">
        <w:rPr>
          <w:rFonts w:hint="eastAsia"/>
        </w:rPr>
        <w:t>接口</w:t>
      </w:r>
      <w:bookmarkEnd w:id="251"/>
      <w:bookmarkEnd w:id="252"/>
      <w:bookmarkEnd w:id="253"/>
      <w:bookmarkEnd w:id="254"/>
      <w:bookmarkEnd w:id="255"/>
      <w:bookmarkEnd w:id="256"/>
      <w:bookmarkEnd w:id="257"/>
      <w:bookmarkEnd w:id="258"/>
      <w:bookmarkEnd w:id="259"/>
    </w:p>
    <w:p w:rsidR="00C11DA2" w:rsidRPr="002044BB" w:rsidRDefault="00C11DA2" w:rsidP="00C11DA2">
      <w:pPr>
        <w:spacing w:line="360" w:lineRule="auto"/>
        <w:ind w:firstLine="420"/>
      </w:pPr>
      <w:r w:rsidRPr="000014B5">
        <w:rPr>
          <w:rFonts w:hint="eastAsia"/>
        </w:rPr>
        <w:t xml:space="preserve">  </w:t>
      </w:r>
      <w:r w:rsidRPr="000014B5">
        <w:rPr>
          <w:rFonts w:hint="eastAsia"/>
        </w:rPr>
        <w:t>用户</w:t>
      </w:r>
      <w:r>
        <w:rPr>
          <w:rFonts w:hint="eastAsia"/>
        </w:rPr>
        <w:t>接口为用户界面，通过系统提示用户可输入</w:t>
      </w:r>
      <w:r w:rsidR="00E57543">
        <w:rPr>
          <w:rFonts w:hint="eastAsia"/>
        </w:rPr>
        <w:t>登录注册</w:t>
      </w:r>
      <w:r>
        <w:rPr>
          <w:rFonts w:hint="eastAsia"/>
        </w:rPr>
        <w:t>、</w:t>
      </w:r>
      <w:r w:rsidR="00E57543">
        <w:rPr>
          <w:rFonts w:hint="eastAsia"/>
        </w:rPr>
        <w:t>文件管理</w:t>
      </w:r>
      <w:r>
        <w:rPr>
          <w:rFonts w:hint="eastAsia"/>
        </w:rPr>
        <w:t>、分享和</w:t>
      </w:r>
      <w:r w:rsidR="00E57543">
        <w:rPr>
          <w:rFonts w:hint="eastAsia"/>
        </w:rPr>
        <w:t>审阅</w:t>
      </w:r>
      <w:r>
        <w:rPr>
          <w:rFonts w:hint="eastAsia"/>
        </w:rPr>
        <w:t>等操作；外部接口为触摸屏</w:t>
      </w:r>
      <w:r w:rsidR="00E57543">
        <w:rPr>
          <w:rFonts w:hint="eastAsia"/>
        </w:rPr>
        <w:t>，手机自带话筒、扬声器</w:t>
      </w:r>
      <w:r>
        <w:rPr>
          <w:rFonts w:hint="eastAsia"/>
        </w:rPr>
        <w:t>等交互工具，另需配置一台中心服务器，本系统与其他系统通过调用相同的数据库而保持一致性；内部接口为登陆名、密码的一致性。</w:t>
      </w:r>
    </w:p>
    <w:p w:rsidR="00C11DA2" w:rsidRPr="002044BB" w:rsidRDefault="00C11DA2" w:rsidP="00C11DA2">
      <w:pPr>
        <w:pStyle w:val="2"/>
      </w:pPr>
      <w:bookmarkStart w:id="260" w:name="_Toc430813104"/>
      <w:bookmarkStart w:id="261" w:name="_Toc464229557"/>
      <w:bookmarkStart w:id="262" w:name="_Toc464229843"/>
      <w:bookmarkStart w:id="263" w:name="_Toc464231436"/>
      <w:bookmarkStart w:id="264" w:name="_Toc464231784"/>
      <w:bookmarkStart w:id="265" w:name="_Toc464231987"/>
      <w:bookmarkStart w:id="266" w:name="_Toc464584963"/>
      <w:bookmarkStart w:id="267" w:name="_Toc464856262"/>
      <w:bookmarkStart w:id="268" w:name="_Toc527631764"/>
      <w:r w:rsidRPr="002044BB">
        <w:rPr>
          <w:rFonts w:hint="eastAsia"/>
        </w:rPr>
        <w:lastRenderedPageBreak/>
        <w:t>4.4</w:t>
      </w:r>
      <w:r w:rsidRPr="002044BB">
        <w:rPr>
          <w:rFonts w:hint="eastAsia"/>
        </w:rPr>
        <w:t>控制</w:t>
      </w:r>
      <w:bookmarkEnd w:id="260"/>
      <w:bookmarkEnd w:id="261"/>
      <w:bookmarkEnd w:id="262"/>
      <w:bookmarkEnd w:id="263"/>
      <w:bookmarkEnd w:id="264"/>
      <w:bookmarkEnd w:id="265"/>
      <w:bookmarkEnd w:id="266"/>
      <w:bookmarkEnd w:id="267"/>
      <w:bookmarkEnd w:id="268"/>
    </w:p>
    <w:p w:rsidR="00C11DA2" w:rsidRPr="002044BB" w:rsidRDefault="00C11DA2" w:rsidP="00C11DA2">
      <w:pPr>
        <w:spacing w:line="360" w:lineRule="auto"/>
        <w:ind w:firstLine="420"/>
        <w:rPr>
          <w:rFonts w:ascii="宋体" w:hAnsi="宋体"/>
          <w:b/>
          <w:sz w:val="28"/>
          <w:szCs w:val="28"/>
        </w:rPr>
      </w:pPr>
      <w:r w:rsidRPr="00C36B00">
        <w:rPr>
          <w:rFonts w:hint="eastAsia"/>
        </w:rPr>
        <w:t>本系统</w:t>
      </w:r>
      <w:r>
        <w:rPr>
          <w:rFonts w:hint="eastAsia"/>
        </w:rPr>
        <w:t>通过网络提供服务，用户通过</w:t>
      </w:r>
      <w:r>
        <w:rPr>
          <w:rFonts w:hint="eastAsia"/>
        </w:rPr>
        <w:t>Android</w:t>
      </w:r>
      <w:r>
        <w:rPr>
          <w:rFonts w:hint="eastAsia"/>
        </w:rPr>
        <w:t>平台访问服务器，向服务器发出服务请求。因此，需要使用</w:t>
      </w:r>
      <w:r>
        <w:rPr>
          <w:rFonts w:hint="eastAsia"/>
        </w:rPr>
        <w:t>TCP/IP</w:t>
      </w:r>
      <w:r>
        <w:rPr>
          <w:rFonts w:hint="eastAsia"/>
        </w:rPr>
        <w:t>网络协议，作为标准的通信控制接口。</w:t>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r w:rsidRPr="002044BB">
        <w:rPr>
          <w:rFonts w:ascii="宋体" w:hAnsi="宋体" w:hint="eastAsia"/>
        </w:rPr>
        <w:tab/>
      </w:r>
    </w:p>
    <w:p w:rsidR="00C11DA2" w:rsidRPr="00384CD9" w:rsidRDefault="00C11DA2" w:rsidP="00C11DA2"/>
    <w:p w:rsidR="00A605DB" w:rsidRPr="00C11DA2" w:rsidRDefault="00A605DB"/>
    <w:sectPr w:rsidR="00A605DB" w:rsidRPr="00C11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118" w:rsidRDefault="00FE5118" w:rsidP="00153753">
      <w:r>
        <w:separator/>
      </w:r>
    </w:p>
  </w:endnote>
  <w:endnote w:type="continuationSeparator" w:id="0">
    <w:p w:rsidR="00FE5118" w:rsidRDefault="00FE5118" w:rsidP="0015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118" w:rsidRDefault="00FE5118" w:rsidP="00153753">
      <w:r>
        <w:separator/>
      </w:r>
    </w:p>
  </w:footnote>
  <w:footnote w:type="continuationSeparator" w:id="0">
    <w:p w:rsidR="00FE5118" w:rsidRDefault="00FE5118" w:rsidP="00153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B03"/>
    <w:multiLevelType w:val="hybridMultilevel"/>
    <w:tmpl w:val="BFC21028"/>
    <w:lvl w:ilvl="0" w:tplc="2690C130">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18C26D2F"/>
    <w:multiLevelType w:val="hybridMultilevel"/>
    <w:tmpl w:val="55F4FA3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4323D43"/>
    <w:multiLevelType w:val="hybridMultilevel"/>
    <w:tmpl w:val="FEFCA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962B7B"/>
    <w:multiLevelType w:val="hybridMultilevel"/>
    <w:tmpl w:val="8EDAD4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40091E"/>
    <w:multiLevelType w:val="hybridMultilevel"/>
    <w:tmpl w:val="D58CDECE"/>
    <w:lvl w:ilvl="0" w:tplc="0409000F">
      <w:start w:val="1"/>
      <w:numFmt w:val="decimal"/>
      <w:lvlText w:val="%1."/>
      <w:lvlJc w:val="left"/>
      <w:pPr>
        <w:ind w:left="1665" w:hanging="420"/>
      </w:p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5" w15:restartNumberingAfterBreak="0">
    <w:nsid w:val="315A026C"/>
    <w:multiLevelType w:val="hybridMultilevel"/>
    <w:tmpl w:val="0DDE38F8"/>
    <w:lvl w:ilvl="0" w:tplc="0DD2A8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AA52AB"/>
    <w:multiLevelType w:val="hybridMultilevel"/>
    <w:tmpl w:val="86DE9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96759D"/>
    <w:multiLevelType w:val="hybridMultilevel"/>
    <w:tmpl w:val="D962307C"/>
    <w:lvl w:ilvl="0" w:tplc="31C6B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0A244C"/>
    <w:multiLevelType w:val="hybridMultilevel"/>
    <w:tmpl w:val="354CF64C"/>
    <w:lvl w:ilvl="0" w:tplc="2494A6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AD11595"/>
    <w:multiLevelType w:val="hybridMultilevel"/>
    <w:tmpl w:val="EF868A26"/>
    <w:lvl w:ilvl="0" w:tplc="4FFE4682">
      <w:start w:val="1"/>
      <w:numFmt w:val="decimal"/>
      <w:lvlText w:val="（%1）"/>
      <w:lvlJc w:val="left"/>
      <w:pPr>
        <w:ind w:left="1245" w:hanging="720"/>
      </w:pPr>
      <w:rPr>
        <w:rFonts w:hint="default"/>
        <w:lang w:val="en-US"/>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E684A33"/>
    <w:multiLevelType w:val="hybridMultilevel"/>
    <w:tmpl w:val="81BC832C"/>
    <w:lvl w:ilvl="0" w:tplc="881E87E8">
      <w:start w:val="4"/>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3648"/>
    <w:multiLevelType w:val="hybridMultilevel"/>
    <w:tmpl w:val="52588CD2"/>
    <w:lvl w:ilvl="0" w:tplc="8DEC03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13"/>
  </w:num>
  <w:num w:numId="3">
    <w:abstractNumId w:val="10"/>
  </w:num>
  <w:num w:numId="4">
    <w:abstractNumId w:val="9"/>
  </w:num>
  <w:num w:numId="5">
    <w:abstractNumId w:val="0"/>
  </w:num>
  <w:num w:numId="6">
    <w:abstractNumId w:val="12"/>
  </w:num>
  <w:num w:numId="7">
    <w:abstractNumId w:val="8"/>
  </w:num>
  <w:num w:numId="8">
    <w:abstractNumId w:val="7"/>
  </w:num>
  <w:num w:numId="9">
    <w:abstractNumId w:val="4"/>
  </w:num>
  <w:num w:numId="10">
    <w:abstractNumId w:val="2"/>
  </w:num>
  <w:num w:numId="11">
    <w:abstractNumId w:val="3"/>
  </w:num>
  <w:num w:numId="12">
    <w:abstractNumId w:val="6"/>
  </w:num>
  <w:num w:numId="13">
    <w:abstractNumId w:val="1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毛毛妈">
    <w15:presenceInfo w15:providerId="None" w15:userId="毛毛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A2"/>
    <w:rsid w:val="00045183"/>
    <w:rsid w:val="00093178"/>
    <w:rsid w:val="000A5470"/>
    <w:rsid w:val="000C312E"/>
    <w:rsid w:val="00141238"/>
    <w:rsid w:val="00143DEC"/>
    <w:rsid w:val="00153753"/>
    <w:rsid w:val="001C7A01"/>
    <w:rsid w:val="001F2543"/>
    <w:rsid w:val="0020686D"/>
    <w:rsid w:val="00211C4C"/>
    <w:rsid w:val="0025278D"/>
    <w:rsid w:val="0026696E"/>
    <w:rsid w:val="002815E0"/>
    <w:rsid w:val="002E70DE"/>
    <w:rsid w:val="00300176"/>
    <w:rsid w:val="00307DC2"/>
    <w:rsid w:val="003F144F"/>
    <w:rsid w:val="00482321"/>
    <w:rsid w:val="00532BDE"/>
    <w:rsid w:val="00684230"/>
    <w:rsid w:val="006A18CF"/>
    <w:rsid w:val="00764B7E"/>
    <w:rsid w:val="00826045"/>
    <w:rsid w:val="008D3A45"/>
    <w:rsid w:val="008E7788"/>
    <w:rsid w:val="008F0F73"/>
    <w:rsid w:val="00904717"/>
    <w:rsid w:val="00911809"/>
    <w:rsid w:val="00912739"/>
    <w:rsid w:val="009610F4"/>
    <w:rsid w:val="00975710"/>
    <w:rsid w:val="009D048F"/>
    <w:rsid w:val="009F6819"/>
    <w:rsid w:val="00A07769"/>
    <w:rsid w:val="00A26FD9"/>
    <w:rsid w:val="00A37317"/>
    <w:rsid w:val="00A54A8E"/>
    <w:rsid w:val="00A605DB"/>
    <w:rsid w:val="00A74EB3"/>
    <w:rsid w:val="00AD0B6F"/>
    <w:rsid w:val="00B40A9A"/>
    <w:rsid w:val="00B502FC"/>
    <w:rsid w:val="00B576A9"/>
    <w:rsid w:val="00B8314F"/>
    <w:rsid w:val="00C11DA2"/>
    <w:rsid w:val="00C52D6F"/>
    <w:rsid w:val="00CC5EF8"/>
    <w:rsid w:val="00DA532D"/>
    <w:rsid w:val="00DE2006"/>
    <w:rsid w:val="00DE74F8"/>
    <w:rsid w:val="00E57543"/>
    <w:rsid w:val="00E5757F"/>
    <w:rsid w:val="00E57A44"/>
    <w:rsid w:val="00F26C64"/>
    <w:rsid w:val="00F52E1E"/>
    <w:rsid w:val="00F64B03"/>
    <w:rsid w:val="00FE5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EDB4C140-9558-4DD7-A393-F08FFE28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1DA2"/>
    <w:pPr>
      <w:widowControl w:val="0"/>
      <w:jc w:val="both"/>
    </w:pPr>
    <w:rPr>
      <w:rFonts w:ascii="Times New Roman" w:eastAsia="宋体" w:hAnsi="Times New Roman" w:cs="Times New Roman"/>
      <w:szCs w:val="24"/>
    </w:rPr>
  </w:style>
  <w:style w:type="paragraph" w:styleId="1">
    <w:name w:val="heading 1"/>
    <w:basedOn w:val="a"/>
    <w:next w:val="a"/>
    <w:link w:val="10"/>
    <w:qFormat/>
    <w:rsid w:val="00C11DA2"/>
    <w:pPr>
      <w:keepNext/>
      <w:keepLines/>
      <w:spacing w:before="340" w:after="330" w:line="578" w:lineRule="auto"/>
      <w:outlineLvl w:val="0"/>
    </w:pPr>
    <w:rPr>
      <w:b/>
      <w:bCs/>
      <w:kern w:val="44"/>
      <w:sz w:val="44"/>
      <w:szCs w:val="44"/>
    </w:rPr>
  </w:style>
  <w:style w:type="paragraph" w:styleId="2">
    <w:name w:val="heading 2"/>
    <w:basedOn w:val="a"/>
    <w:next w:val="a"/>
    <w:link w:val="20"/>
    <w:qFormat/>
    <w:rsid w:val="00C11DA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11DA2"/>
    <w:pPr>
      <w:keepNext/>
      <w:keepLines/>
      <w:spacing w:before="260" w:after="260" w:line="416" w:lineRule="auto"/>
      <w:outlineLvl w:val="2"/>
    </w:pPr>
    <w:rPr>
      <w:b/>
      <w:bCs/>
      <w:sz w:val="32"/>
      <w:szCs w:val="32"/>
    </w:rPr>
  </w:style>
  <w:style w:type="paragraph" w:styleId="4">
    <w:name w:val="heading 4"/>
    <w:basedOn w:val="a"/>
    <w:next w:val="a"/>
    <w:link w:val="41"/>
    <w:unhideWhenUsed/>
    <w:qFormat/>
    <w:rsid w:val="00C11DA2"/>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11DA2"/>
    <w:rPr>
      <w:rFonts w:ascii="Times New Roman" w:eastAsia="宋体" w:hAnsi="Times New Roman" w:cs="Times New Roman"/>
      <w:b/>
      <w:bCs/>
      <w:kern w:val="44"/>
      <w:sz w:val="44"/>
      <w:szCs w:val="44"/>
    </w:rPr>
  </w:style>
  <w:style w:type="character" w:customStyle="1" w:styleId="20">
    <w:name w:val="标题 2 字符"/>
    <w:basedOn w:val="a0"/>
    <w:link w:val="2"/>
    <w:rsid w:val="00C11DA2"/>
    <w:rPr>
      <w:rFonts w:ascii="Arial" w:eastAsia="黑体" w:hAnsi="Arial" w:cs="Times New Roman"/>
      <w:b/>
      <w:bCs/>
      <w:sz w:val="32"/>
      <w:szCs w:val="32"/>
    </w:rPr>
  </w:style>
  <w:style w:type="character" w:customStyle="1" w:styleId="30">
    <w:name w:val="标题 3 字符"/>
    <w:basedOn w:val="a0"/>
    <w:link w:val="3"/>
    <w:rsid w:val="00C11DA2"/>
    <w:rPr>
      <w:rFonts w:ascii="Times New Roman" w:eastAsia="宋体" w:hAnsi="Times New Roman" w:cs="Times New Roman"/>
      <w:b/>
      <w:bCs/>
      <w:sz w:val="32"/>
      <w:szCs w:val="32"/>
    </w:rPr>
  </w:style>
  <w:style w:type="character" w:customStyle="1" w:styleId="40">
    <w:name w:val="标题 4 字符"/>
    <w:basedOn w:val="a0"/>
    <w:uiPriority w:val="9"/>
    <w:semiHidden/>
    <w:rsid w:val="00C11DA2"/>
    <w:rPr>
      <w:rFonts w:asciiTheme="majorHAnsi" w:eastAsiaTheme="majorEastAsia" w:hAnsiTheme="majorHAnsi" w:cstheme="majorBidi"/>
      <w:b/>
      <w:bCs/>
      <w:sz w:val="28"/>
      <w:szCs w:val="28"/>
    </w:rPr>
  </w:style>
  <w:style w:type="paragraph" w:customStyle="1" w:styleId="a3">
    <w:basedOn w:val="a"/>
    <w:next w:val="a4"/>
    <w:uiPriority w:val="34"/>
    <w:qFormat/>
    <w:rsid w:val="00C11DA2"/>
    <w:pPr>
      <w:ind w:firstLineChars="200" w:firstLine="420"/>
    </w:pPr>
    <w:rPr>
      <w:rFonts w:ascii="Calibri" w:hAnsi="Calibri"/>
      <w:szCs w:val="22"/>
    </w:rPr>
  </w:style>
  <w:style w:type="character" w:styleId="a5">
    <w:name w:val="Hyperlink"/>
    <w:uiPriority w:val="99"/>
    <w:rsid w:val="00C11DA2"/>
    <w:rPr>
      <w:color w:val="0000FF"/>
      <w:u w:val="single"/>
    </w:rPr>
  </w:style>
  <w:style w:type="character" w:customStyle="1" w:styleId="41">
    <w:name w:val="标题 4 字符1"/>
    <w:link w:val="4"/>
    <w:rsid w:val="00C11DA2"/>
    <w:rPr>
      <w:rFonts w:ascii="Calibri Light" w:eastAsia="宋体" w:hAnsi="Calibri Light" w:cs="Times New Roman"/>
      <w:b/>
      <w:bCs/>
      <w:sz w:val="28"/>
      <w:szCs w:val="28"/>
    </w:rPr>
  </w:style>
  <w:style w:type="paragraph" w:styleId="TOC">
    <w:name w:val="TOC Heading"/>
    <w:basedOn w:val="1"/>
    <w:next w:val="a"/>
    <w:uiPriority w:val="39"/>
    <w:unhideWhenUsed/>
    <w:qFormat/>
    <w:rsid w:val="00C11DA2"/>
    <w:pPr>
      <w:widowControl/>
      <w:spacing w:before="240" w:after="0" w:line="259" w:lineRule="auto"/>
      <w:jc w:val="left"/>
      <w:outlineLvl w:val="9"/>
    </w:pPr>
    <w:rPr>
      <w:rFonts w:ascii="Calibri Light" w:hAnsi="Calibri Light"/>
      <w:b w:val="0"/>
      <w:bCs w:val="0"/>
      <w:color w:val="2E74B5"/>
      <w:kern w:val="0"/>
      <w:sz w:val="32"/>
      <w:szCs w:val="32"/>
    </w:rPr>
  </w:style>
  <w:style w:type="character" w:styleId="a6">
    <w:name w:val="annotation reference"/>
    <w:uiPriority w:val="99"/>
    <w:semiHidden/>
    <w:unhideWhenUsed/>
    <w:rsid w:val="00C11DA2"/>
    <w:rPr>
      <w:sz w:val="21"/>
      <w:szCs w:val="21"/>
    </w:rPr>
  </w:style>
  <w:style w:type="paragraph" w:styleId="a7">
    <w:name w:val="annotation text"/>
    <w:basedOn w:val="a"/>
    <w:link w:val="11"/>
    <w:uiPriority w:val="99"/>
    <w:semiHidden/>
    <w:unhideWhenUsed/>
    <w:rsid w:val="00C11DA2"/>
    <w:pPr>
      <w:jc w:val="left"/>
    </w:pPr>
  </w:style>
  <w:style w:type="character" w:customStyle="1" w:styleId="a8">
    <w:name w:val="批注文字 字符"/>
    <w:basedOn w:val="a0"/>
    <w:uiPriority w:val="99"/>
    <w:semiHidden/>
    <w:rsid w:val="00C11DA2"/>
    <w:rPr>
      <w:rFonts w:ascii="Times New Roman" w:eastAsia="宋体" w:hAnsi="Times New Roman" w:cs="Times New Roman"/>
      <w:szCs w:val="24"/>
    </w:rPr>
  </w:style>
  <w:style w:type="character" w:customStyle="1" w:styleId="11">
    <w:name w:val="批注文字 字符1"/>
    <w:link w:val="a7"/>
    <w:uiPriority w:val="99"/>
    <w:semiHidden/>
    <w:rsid w:val="00C11DA2"/>
    <w:rPr>
      <w:rFonts w:ascii="Times New Roman" w:eastAsia="宋体" w:hAnsi="Times New Roman" w:cs="Times New Roman"/>
      <w:szCs w:val="24"/>
    </w:rPr>
  </w:style>
  <w:style w:type="paragraph" w:styleId="a4">
    <w:name w:val="List Paragraph"/>
    <w:basedOn w:val="a"/>
    <w:uiPriority w:val="34"/>
    <w:qFormat/>
    <w:rsid w:val="00C11DA2"/>
    <w:pPr>
      <w:ind w:firstLineChars="200" w:firstLine="420"/>
    </w:pPr>
  </w:style>
  <w:style w:type="paragraph" w:styleId="a9">
    <w:name w:val="Balloon Text"/>
    <w:basedOn w:val="a"/>
    <w:link w:val="aa"/>
    <w:uiPriority w:val="99"/>
    <w:semiHidden/>
    <w:unhideWhenUsed/>
    <w:rsid w:val="00C11DA2"/>
    <w:rPr>
      <w:sz w:val="18"/>
      <w:szCs w:val="18"/>
    </w:rPr>
  </w:style>
  <w:style w:type="character" w:customStyle="1" w:styleId="aa">
    <w:name w:val="批注框文本 字符"/>
    <w:basedOn w:val="a0"/>
    <w:link w:val="a9"/>
    <w:uiPriority w:val="99"/>
    <w:semiHidden/>
    <w:rsid w:val="00C11DA2"/>
    <w:rPr>
      <w:rFonts w:ascii="Times New Roman" w:eastAsia="宋体" w:hAnsi="Times New Roman" w:cs="Times New Roman"/>
      <w:sz w:val="18"/>
      <w:szCs w:val="18"/>
    </w:rPr>
  </w:style>
  <w:style w:type="paragraph" w:styleId="TOC1">
    <w:name w:val="toc 1"/>
    <w:basedOn w:val="a"/>
    <w:next w:val="a"/>
    <w:autoRedefine/>
    <w:uiPriority w:val="39"/>
    <w:unhideWhenUsed/>
    <w:rsid w:val="00143DEC"/>
  </w:style>
  <w:style w:type="paragraph" w:styleId="TOC2">
    <w:name w:val="toc 2"/>
    <w:basedOn w:val="a"/>
    <w:next w:val="a"/>
    <w:autoRedefine/>
    <w:uiPriority w:val="39"/>
    <w:unhideWhenUsed/>
    <w:rsid w:val="00143DEC"/>
    <w:pPr>
      <w:ind w:leftChars="200" w:left="420"/>
    </w:pPr>
  </w:style>
  <w:style w:type="paragraph" w:styleId="TOC3">
    <w:name w:val="toc 3"/>
    <w:basedOn w:val="a"/>
    <w:next w:val="a"/>
    <w:autoRedefine/>
    <w:uiPriority w:val="39"/>
    <w:unhideWhenUsed/>
    <w:rsid w:val="00143DEC"/>
    <w:pPr>
      <w:ind w:leftChars="400" w:left="840"/>
    </w:pPr>
  </w:style>
  <w:style w:type="paragraph" w:styleId="ab">
    <w:name w:val="header"/>
    <w:basedOn w:val="a"/>
    <w:link w:val="ac"/>
    <w:uiPriority w:val="99"/>
    <w:unhideWhenUsed/>
    <w:rsid w:val="0015375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53753"/>
    <w:rPr>
      <w:rFonts w:ascii="Times New Roman" w:eastAsia="宋体" w:hAnsi="Times New Roman" w:cs="Times New Roman"/>
      <w:sz w:val="18"/>
      <w:szCs w:val="18"/>
    </w:rPr>
  </w:style>
  <w:style w:type="paragraph" w:styleId="ad">
    <w:name w:val="footer"/>
    <w:basedOn w:val="a"/>
    <w:link w:val="ae"/>
    <w:uiPriority w:val="99"/>
    <w:unhideWhenUsed/>
    <w:rsid w:val="00153753"/>
    <w:pPr>
      <w:tabs>
        <w:tab w:val="center" w:pos="4153"/>
        <w:tab w:val="right" w:pos="8306"/>
      </w:tabs>
      <w:snapToGrid w:val="0"/>
      <w:jc w:val="left"/>
    </w:pPr>
    <w:rPr>
      <w:sz w:val="18"/>
      <w:szCs w:val="18"/>
    </w:rPr>
  </w:style>
  <w:style w:type="character" w:customStyle="1" w:styleId="ae">
    <w:name w:val="页脚 字符"/>
    <w:basedOn w:val="a0"/>
    <w:link w:val="ad"/>
    <w:uiPriority w:val="99"/>
    <w:rsid w:val="0015375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11207">
      <w:bodyDiv w:val="1"/>
      <w:marLeft w:val="0"/>
      <w:marRight w:val="0"/>
      <w:marTop w:val="0"/>
      <w:marBottom w:val="0"/>
      <w:divBdr>
        <w:top w:val="none" w:sz="0" w:space="0" w:color="auto"/>
        <w:left w:val="none" w:sz="0" w:space="0" w:color="auto"/>
        <w:bottom w:val="none" w:sz="0" w:space="0" w:color="auto"/>
        <w:right w:val="none" w:sz="0" w:space="0" w:color="auto"/>
      </w:divBdr>
    </w:div>
    <w:div w:id="19858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0CB21-203D-4CAA-8807-2A18A0C2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25</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Wjyyy</dc:creator>
  <cp:keywords/>
  <dc:description/>
  <cp:lastModifiedBy>Wjyyy</cp:lastModifiedBy>
  <cp:revision>14</cp:revision>
  <dcterms:created xsi:type="dcterms:W3CDTF">2018-10-16T06:45:00Z</dcterms:created>
  <dcterms:modified xsi:type="dcterms:W3CDTF">2018-11-10T03:59:00Z</dcterms:modified>
</cp:coreProperties>
</file>