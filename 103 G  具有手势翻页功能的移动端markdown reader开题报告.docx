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16855" w14:textId="77777777" w:rsidR="00B47C23" w:rsidRPr="00DC7B2C" w:rsidRDefault="00B47C23" w:rsidP="00B47C23">
      <w:pPr>
        <w:spacing w:line="740" w:lineRule="exact"/>
        <w:rPr>
          <w:rFonts w:asciiTheme="minorEastAsia" w:eastAsiaTheme="minorEastAsia" w:hAnsiTheme="minorEastAsia"/>
          <w:b/>
          <w:color w:val="FF0000"/>
          <w:sz w:val="44"/>
          <w:szCs w:val="44"/>
        </w:rPr>
      </w:pPr>
      <w:bookmarkStart w:id="0" w:name="_GoBack"/>
      <w:bookmarkEnd w:id="0"/>
    </w:p>
    <w:p w14:paraId="09AC6684" w14:textId="77777777" w:rsidR="00B47C23" w:rsidRPr="00DC7B2C" w:rsidRDefault="00B47C23" w:rsidP="00B47C23">
      <w:pPr>
        <w:spacing w:line="740" w:lineRule="exact"/>
        <w:jc w:val="center"/>
        <w:rPr>
          <w:rFonts w:asciiTheme="minorEastAsia" w:eastAsiaTheme="minorEastAsia" w:hAnsiTheme="minorEastAsia"/>
          <w:b/>
          <w:sz w:val="44"/>
          <w:szCs w:val="44"/>
        </w:rPr>
      </w:pPr>
      <w:r w:rsidRPr="00DC7B2C">
        <w:rPr>
          <w:rFonts w:asciiTheme="minorEastAsia" w:eastAsiaTheme="minorEastAsia" w:hAnsiTheme="minorEastAsia" w:hint="eastAsia"/>
          <w:b/>
          <w:sz w:val="44"/>
          <w:szCs w:val="44"/>
        </w:rPr>
        <w:t>南京航空航天大学计算机科学与技术学院大学生科技创新基金项目申报书</w:t>
      </w:r>
    </w:p>
    <w:p w14:paraId="35E57D11" w14:textId="77777777" w:rsidR="00DC7B2C" w:rsidRPr="00DC7B2C" w:rsidRDefault="00DC7B2C" w:rsidP="00DC7B2C">
      <w:pPr>
        <w:spacing w:beforeLines="100" w:before="312" w:line="0" w:lineRule="atLeast"/>
        <w:ind w:left="420" w:firstLine="420"/>
        <w:jc w:val="left"/>
        <w:rPr>
          <w:rFonts w:asciiTheme="minorEastAsia" w:eastAsiaTheme="minorEastAsia" w:hAnsiTheme="minorEastAsia"/>
          <w:sz w:val="96"/>
        </w:rPr>
      </w:pPr>
    </w:p>
    <w:p w14:paraId="3FFBC7F9" w14:textId="056CB0D1" w:rsidR="00DC7B2C" w:rsidRPr="00DC7B2C" w:rsidRDefault="00B47C23" w:rsidP="00DC7B2C">
      <w:pPr>
        <w:spacing w:beforeLines="100" w:before="312" w:line="0" w:lineRule="atLeast"/>
        <w:ind w:left="420" w:firstLine="420"/>
        <w:jc w:val="left"/>
        <w:rPr>
          <w:rFonts w:asciiTheme="minorEastAsia" w:eastAsiaTheme="minorEastAsia" w:hAnsiTheme="minorEastAsia"/>
          <w:sz w:val="24"/>
          <w:u w:val="single"/>
        </w:rPr>
      </w:pPr>
      <w:r w:rsidRPr="00DC7B2C">
        <w:rPr>
          <w:rFonts w:asciiTheme="minorEastAsia" w:eastAsiaTheme="minorEastAsia" w:hAnsiTheme="minorEastAsia" w:hint="eastAsia"/>
          <w:sz w:val="24"/>
        </w:rPr>
        <w:t>项目名称：</w:t>
      </w:r>
      <w:r w:rsidRPr="00DC7B2C">
        <w:rPr>
          <w:rFonts w:asciiTheme="minorEastAsia" w:eastAsiaTheme="minorEastAsia" w:hAnsiTheme="minorEastAsia" w:hint="eastAsia"/>
          <w:sz w:val="24"/>
          <w:u w:val="single"/>
        </w:rPr>
        <w:t xml:space="preserve"> </w:t>
      </w:r>
      <w:r w:rsidR="00DC7B2C" w:rsidRPr="00DC7B2C">
        <w:rPr>
          <w:rFonts w:asciiTheme="minorEastAsia" w:eastAsiaTheme="minorEastAsia" w:hAnsiTheme="minorEastAsia" w:hint="eastAsia"/>
          <w:sz w:val="24"/>
          <w:u w:val="single"/>
        </w:rPr>
        <w:t>具有手势翻页功能的移动端</w:t>
      </w:r>
      <w:r w:rsidR="001E7413">
        <w:rPr>
          <w:rFonts w:asciiTheme="minorEastAsia" w:eastAsiaTheme="minorEastAsia" w:hAnsiTheme="minorEastAsia" w:hint="eastAsia"/>
          <w:sz w:val="24"/>
          <w:u w:val="single"/>
        </w:rPr>
        <w:t>markdown</w:t>
      </w:r>
      <w:r w:rsidR="00DC7B2C" w:rsidRPr="00DC7B2C">
        <w:rPr>
          <w:rFonts w:asciiTheme="minorEastAsia" w:eastAsiaTheme="minorEastAsia" w:hAnsiTheme="minorEastAsia"/>
          <w:sz w:val="24"/>
          <w:u w:val="single"/>
        </w:rPr>
        <w:t xml:space="preserve"> </w:t>
      </w:r>
      <w:r w:rsidR="00DC7B2C" w:rsidRPr="00DC7B2C">
        <w:rPr>
          <w:rFonts w:asciiTheme="minorEastAsia" w:eastAsiaTheme="minorEastAsia" w:hAnsiTheme="minorEastAsia" w:hint="eastAsia"/>
          <w:sz w:val="24"/>
          <w:u w:val="single"/>
        </w:rPr>
        <w:t>reader</w:t>
      </w:r>
    </w:p>
    <w:p w14:paraId="39336A48" w14:textId="77777777" w:rsidR="00DC7B2C" w:rsidRPr="00DC7B2C" w:rsidRDefault="00B47C23" w:rsidP="00DC7B2C">
      <w:pPr>
        <w:spacing w:beforeLines="100" w:before="312" w:line="0" w:lineRule="atLeast"/>
        <w:ind w:left="420" w:firstLine="420"/>
        <w:jc w:val="left"/>
        <w:rPr>
          <w:rFonts w:asciiTheme="minorEastAsia" w:eastAsiaTheme="minorEastAsia" w:hAnsiTheme="minorEastAsia"/>
          <w:sz w:val="24"/>
          <w:u w:val="single"/>
        </w:rPr>
      </w:pPr>
      <w:r w:rsidRPr="00DC7B2C">
        <w:rPr>
          <w:rFonts w:asciiTheme="minorEastAsia" w:eastAsiaTheme="minorEastAsia" w:hAnsiTheme="minorEastAsia" w:hint="eastAsia"/>
          <w:sz w:val="24"/>
        </w:rPr>
        <w:t>申</w:t>
      </w:r>
      <w:r w:rsidRPr="00DC7B2C">
        <w:rPr>
          <w:rFonts w:asciiTheme="minorEastAsia" w:eastAsiaTheme="minorEastAsia" w:hAnsiTheme="minorEastAsia"/>
          <w:sz w:val="24"/>
        </w:rPr>
        <w:t xml:space="preserve"> </w:t>
      </w:r>
      <w:r w:rsidRPr="00DC7B2C">
        <w:rPr>
          <w:rFonts w:asciiTheme="minorEastAsia" w:eastAsiaTheme="minorEastAsia" w:hAnsiTheme="minorEastAsia" w:hint="eastAsia"/>
          <w:sz w:val="24"/>
        </w:rPr>
        <w:t>报</w:t>
      </w:r>
      <w:r w:rsidRPr="00DC7B2C">
        <w:rPr>
          <w:rFonts w:asciiTheme="minorEastAsia" w:eastAsiaTheme="minorEastAsia" w:hAnsiTheme="minorEastAsia"/>
          <w:sz w:val="24"/>
        </w:rPr>
        <w:t xml:space="preserve"> </w:t>
      </w:r>
      <w:r w:rsidRPr="00DC7B2C">
        <w:rPr>
          <w:rFonts w:asciiTheme="minorEastAsia" w:eastAsiaTheme="minorEastAsia" w:hAnsiTheme="minorEastAsia" w:hint="eastAsia"/>
          <w:sz w:val="24"/>
        </w:rPr>
        <w:t>人：</w:t>
      </w:r>
      <w:r w:rsidRPr="00DC7B2C">
        <w:rPr>
          <w:rFonts w:asciiTheme="minorEastAsia" w:eastAsiaTheme="minorEastAsia" w:hAnsiTheme="minorEastAsia" w:hint="eastAsia"/>
          <w:sz w:val="24"/>
          <w:u w:val="single"/>
        </w:rPr>
        <w:t xml:space="preserve"> </w:t>
      </w:r>
      <w:r w:rsidRPr="00DC7B2C">
        <w:rPr>
          <w:rFonts w:asciiTheme="minorEastAsia" w:eastAsiaTheme="minorEastAsia" w:hAnsiTheme="minorEastAsia"/>
          <w:sz w:val="24"/>
          <w:u w:val="single"/>
        </w:rPr>
        <w:t xml:space="preserve">     </w:t>
      </w:r>
      <w:r w:rsidR="00DC7B2C" w:rsidRPr="00DC7B2C">
        <w:rPr>
          <w:rFonts w:asciiTheme="minorEastAsia" w:eastAsiaTheme="minorEastAsia" w:hAnsiTheme="minorEastAsia"/>
          <w:sz w:val="24"/>
          <w:u w:val="single"/>
        </w:rPr>
        <w:t xml:space="preserve">         </w:t>
      </w:r>
      <w:r w:rsidRPr="00DC7B2C">
        <w:rPr>
          <w:rFonts w:asciiTheme="minorEastAsia" w:eastAsiaTheme="minorEastAsia" w:hAnsiTheme="minorEastAsia"/>
          <w:sz w:val="24"/>
          <w:u w:val="single"/>
        </w:rPr>
        <w:t xml:space="preserve"> </w:t>
      </w:r>
      <w:r w:rsidR="00DC7B2C" w:rsidRPr="00DC7B2C">
        <w:rPr>
          <w:rFonts w:asciiTheme="minorEastAsia" w:eastAsiaTheme="minorEastAsia" w:hAnsiTheme="minorEastAsia" w:hint="eastAsia"/>
          <w:sz w:val="24"/>
          <w:u w:val="single"/>
        </w:rPr>
        <w:t xml:space="preserve">王鋆玙 </w:t>
      </w:r>
      <w:r w:rsidR="00DC7B2C" w:rsidRPr="00DC7B2C">
        <w:rPr>
          <w:rFonts w:asciiTheme="minorEastAsia" w:eastAsiaTheme="minorEastAsia" w:hAnsiTheme="minorEastAsia"/>
          <w:sz w:val="24"/>
          <w:u w:val="single"/>
        </w:rPr>
        <w:t xml:space="preserve">                 </w:t>
      </w:r>
    </w:p>
    <w:p w14:paraId="0481294C" w14:textId="77777777" w:rsidR="00DC7B2C" w:rsidRPr="00DC7B2C" w:rsidRDefault="00B47C23" w:rsidP="00DC7B2C">
      <w:pPr>
        <w:spacing w:beforeLines="100" w:before="312" w:line="0" w:lineRule="atLeast"/>
        <w:ind w:left="420" w:firstLine="420"/>
        <w:jc w:val="left"/>
        <w:rPr>
          <w:rFonts w:asciiTheme="minorEastAsia" w:eastAsiaTheme="minorEastAsia" w:hAnsiTheme="minorEastAsia"/>
          <w:sz w:val="24"/>
          <w:u w:val="single"/>
        </w:rPr>
      </w:pPr>
      <w:r w:rsidRPr="00DC7B2C">
        <w:rPr>
          <w:rFonts w:asciiTheme="minorEastAsia" w:eastAsiaTheme="minorEastAsia" w:hAnsiTheme="minorEastAsia" w:hint="eastAsia"/>
          <w:sz w:val="24"/>
        </w:rPr>
        <w:t>所在专业：</w:t>
      </w:r>
      <w:r w:rsidRPr="00DC7B2C">
        <w:rPr>
          <w:rFonts w:asciiTheme="minorEastAsia" w:eastAsiaTheme="minorEastAsia" w:hAnsiTheme="minorEastAsia" w:hint="eastAsia"/>
          <w:sz w:val="24"/>
          <w:u w:val="single"/>
        </w:rPr>
        <w:t xml:space="preserve">　  　 </w:t>
      </w:r>
      <w:r w:rsidR="00DC7B2C" w:rsidRPr="00DC7B2C">
        <w:rPr>
          <w:rFonts w:asciiTheme="minorEastAsia" w:eastAsiaTheme="minorEastAsia" w:hAnsiTheme="minorEastAsia"/>
          <w:sz w:val="24"/>
          <w:u w:val="single"/>
        </w:rPr>
        <w:t xml:space="preserve">    </w:t>
      </w:r>
      <w:r w:rsidRPr="00DC7B2C">
        <w:rPr>
          <w:rFonts w:asciiTheme="minorEastAsia" w:eastAsiaTheme="minorEastAsia" w:hAnsiTheme="minorEastAsia" w:hint="eastAsia"/>
          <w:sz w:val="24"/>
          <w:u w:val="single"/>
        </w:rPr>
        <w:t>计算机科学与技术</w:t>
      </w:r>
      <w:r w:rsidR="00DC7B2C" w:rsidRPr="00DC7B2C">
        <w:rPr>
          <w:rFonts w:asciiTheme="minorEastAsia" w:eastAsiaTheme="minorEastAsia" w:hAnsiTheme="minorEastAsia" w:hint="eastAsia"/>
          <w:sz w:val="24"/>
          <w:u w:val="single"/>
        </w:rPr>
        <w:t xml:space="preserve"> </w:t>
      </w:r>
      <w:r w:rsidR="00DC7B2C" w:rsidRPr="00DC7B2C">
        <w:rPr>
          <w:rFonts w:asciiTheme="minorEastAsia" w:eastAsiaTheme="minorEastAsia" w:hAnsiTheme="minorEastAsia"/>
          <w:sz w:val="24"/>
          <w:u w:val="single"/>
        </w:rPr>
        <w:t xml:space="preserve">            </w:t>
      </w:r>
    </w:p>
    <w:p w14:paraId="6A19F39E" w14:textId="77777777" w:rsidR="00DC7B2C" w:rsidRPr="00DC7B2C" w:rsidRDefault="00B47C23" w:rsidP="00DC7B2C">
      <w:pPr>
        <w:spacing w:beforeLines="100" w:before="312" w:line="0" w:lineRule="atLeast"/>
        <w:ind w:left="420" w:firstLine="420"/>
        <w:jc w:val="left"/>
        <w:rPr>
          <w:rFonts w:asciiTheme="minorEastAsia" w:eastAsiaTheme="minorEastAsia" w:hAnsiTheme="minorEastAsia"/>
          <w:sz w:val="24"/>
          <w:u w:val="single"/>
        </w:rPr>
      </w:pPr>
      <w:r w:rsidRPr="00DC7B2C">
        <w:rPr>
          <w:rFonts w:asciiTheme="minorEastAsia" w:eastAsiaTheme="minorEastAsia" w:hAnsiTheme="minorEastAsia" w:hint="eastAsia"/>
          <w:sz w:val="24"/>
        </w:rPr>
        <w:t>手</w:t>
      </w:r>
      <w:r w:rsidRPr="00DC7B2C">
        <w:rPr>
          <w:rFonts w:asciiTheme="minorEastAsia" w:eastAsiaTheme="minorEastAsia" w:hAnsiTheme="minorEastAsia"/>
          <w:sz w:val="24"/>
        </w:rPr>
        <w:t xml:space="preserve">    </w:t>
      </w:r>
      <w:r w:rsidRPr="00DC7B2C">
        <w:rPr>
          <w:rFonts w:asciiTheme="minorEastAsia" w:eastAsiaTheme="minorEastAsia" w:hAnsiTheme="minorEastAsia" w:hint="eastAsia"/>
          <w:sz w:val="24"/>
        </w:rPr>
        <w:t>机：</w:t>
      </w:r>
      <w:r w:rsidRPr="00DC7B2C">
        <w:rPr>
          <w:rFonts w:asciiTheme="minorEastAsia" w:eastAsiaTheme="minorEastAsia" w:hAnsiTheme="minorEastAsia" w:hint="eastAsia"/>
          <w:sz w:val="24"/>
          <w:u w:val="single"/>
        </w:rPr>
        <w:t xml:space="preserve">　　 </w:t>
      </w:r>
      <w:r w:rsidRPr="00DC7B2C">
        <w:rPr>
          <w:rFonts w:asciiTheme="minorEastAsia" w:eastAsiaTheme="minorEastAsia" w:hAnsiTheme="minorEastAsia"/>
          <w:sz w:val="24"/>
          <w:u w:val="single"/>
        </w:rPr>
        <w:t xml:space="preserve">     </w:t>
      </w:r>
      <w:r w:rsidR="00DC7B2C" w:rsidRPr="00DC7B2C">
        <w:rPr>
          <w:rFonts w:asciiTheme="minorEastAsia" w:eastAsiaTheme="minorEastAsia" w:hAnsiTheme="minorEastAsia"/>
          <w:sz w:val="24"/>
          <w:u w:val="single"/>
        </w:rPr>
        <w:t xml:space="preserve">     15651809891              </w:t>
      </w:r>
    </w:p>
    <w:p w14:paraId="00A3D848" w14:textId="77777777" w:rsidR="00DC7B2C" w:rsidRPr="00DC7B2C" w:rsidRDefault="00B47C23" w:rsidP="00DC7B2C">
      <w:pPr>
        <w:spacing w:beforeLines="100" w:before="312" w:line="0" w:lineRule="atLeast"/>
        <w:ind w:left="420" w:firstLine="420"/>
        <w:jc w:val="left"/>
        <w:rPr>
          <w:rFonts w:asciiTheme="minorEastAsia" w:eastAsiaTheme="minorEastAsia" w:hAnsiTheme="minorEastAsia"/>
          <w:sz w:val="24"/>
          <w:u w:val="single"/>
        </w:rPr>
      </w:pPr>
      <w:r w:rsidRPr="00DC7B2C">
        <w:rPr>
          <w:rFonts w:asciiTheme="minorEastAsia" w:eastAsiaTheme="minorEastAsia" w:hAnsiTheme="minorEastAsia" w:hint="eastAsia"/>
          <w:sz w:val="24"/>
        </w:rPr>
        <w:t>指导教师：</w:t>
      </w:r>
      <w:r w:rsidRPr="00DC7B2C">
        <w:rPr>
          <w:rFonts w:asciiTheme="minorEastAsia" w:eastAsiaTheme="minorEastAsia" w:hAnsiTheme="minorEastAsia"/>
          <w:sz w:val="24"/>
          <w:u w:val="single"/>
        </w:rPr>
        <w:t xml:space="preserve">        </w:t>
      </w:r>
      <w:r w:rsidR="0031592C" w:rsidRPr="00DC7B2C">
        <w:rPr>
          <w:rFonts w:asciiTheme="minorEastAsia" w:eastAsiaTheme="minorEastAsia" w:hAnsiTheme="minorEastAsia"/>
          <w:sz w:val="24"/>
          <w:u w:val="single"/>
        </w:rPr>
        <w:t xml:space="preserve"> </w:t>
      </w:r>
      <w:r w:rsidRPr="00DC7B2C">
        <w:rPr>
          <w:rFonts w:asciiTheme="minorEastAsia" w:eastAsiaTheme="minorEastAsia" w:hAnsiTheme="minorEastAsia"/>
          <w:sz w:val="24"/>
          <w:u w:val="single"/>
        </w:rPr>
        <w:t xml:space="preserve">   </w:t>
      </w:r>
      <w:r w:rsidR="00DC7B2C" w:rsidRPr="00DC7B2C">
        <w:rPr>
          <w:rFonts w:asciiTheme="minorEastAsia" w:eastAsiaTheme="minorEastAsia" w:hAnsiTheme="minorEastAsia"/>
          <w:sz w:val="24"/>
          <w:u w:val="single"/>
        </w:rPr>
        <w:t xml:space="preserve">     </w:t>
      </w:r>
      <w:r w:rsidRPr="00DC7B2C">
        <w:rPr>
          <w:rFonts w:asciiTheme="minorEastAsia" w:eastAsiaTheme="minorEastAsia" w:hAnsiTheme="minorEastAsia" w:hint="eastAsia"/>
          <w:sz w:val="24"/>
          <w:u w:val="single"/>
        </w:rPr>
        <w:t>陈海燕</w:t>
      </w:r>
      <w:r w:rsidR="00DC7B2C" w:rsidRPr="00DC7B2C">
        <w:rPr>
          <w:rFonts w:asciiTheme="minorEastAsia" w:eastAsiaTheme="minorEastAsia" w:hAnsiTheme="minorEastAsia" w:hint="eastAsia"/>
          <w:sz w:val="24"/>
          <w:u w:val="single"/>
        </w:rPr>
        <w:t xml:space="preserve"> </w:t>
      </w:r>
      <w:r w:rsidR="00DC7B2C" w:rsidRPr="00DC7B2C">
        <w:rPr>
          <w:rFonts w:asciiTheme="minorEastAsia" w:eastAsiaTheme="minorEastAsia" w:hAnsiTheme="minorEastAsia"/>
          <w:sz w:val="24"/>
          <w:u w:val="single"/>
        </w:rPr>
        <w:t xml:space="preserve">                </w:t>
      </w:r>
    </w:p>
    <w:p w14:paraId="28ACFA81" w14:textId="77777777" w:rsidR="00DC7B2C" w:rsidRPr="00DC7B2C" w:rsidRDefault="00B47C23" w:rsidP="00DC7B2C">
      <w:pPr>
        <w:spacing w:beforeLines="100" w:before="312" w:line="0" w:lineRule="atLeast"/>
        <w:ind w:left="420" w:firstLine="420"/>
        <w:jc w:val="left"/>
        <w:rPr>
          <w:rFonts w:asciiTheme="minorEastAsia" w:eastAsiaTheme="minorEastAsia" w:hAnsiTheme="minorEastAsia"/>
          <w:sz w:val="24"/>
          <w:u w:val="single"/>
        </w:rPr>
      </w:pPr>
      <w:r w:rsidRPr="00DC7B2C">
        <w:rPr>
          <w:rFonts w:asciiTheme="minorEastAsia" w:eastAsiaTheme="minorEastAsia" w:hAnsiTheme="minorEastAsia" w:hint="eastAsia"/>
          <w:sz w:val="24"/>
        </w:rPr>
        <w:t>办公电话</w:t>
      </w:r>
      <w:r w:rsidR="00DC7B2C" w:rsidRPr="00DC7B2C">
        <w:rPr>
          <w:rFonts w:asciiTheme="minorEastAsia" w:eastAsiaTheme="minorEastAsia" w:hAnsiTheme="minorEastAsia" w:hint="eastAsia"/>
          <w:sz w:val="24"/>
        </w:rPr>
        <w:t>：</w:t>
      </w:r>
      <w:r w:rsidR="00DC7B2C" w:rsidRPr="00DC7B2C">
        <w:rPr>
          <w:rFonts w:asciiTheme="minorEastAsia" w:eastAsiaTheme="minorEastAsia" w:hAnsiTheme="minorEastAsia" w:hint="eastAsia"/>
          <w:sz w:val="24"/>
          <w:u w:val="single"/>
        </w:rPr>
        <w:t xml:space="preserve"> </w:t>
      </w:r>
      <w:r w:rsidR="00DC7B2C" w:rsidRPr="00DC7B2C">
        <w:rPr>
          <w:rFonts w:asciiTheme="minorEastAsia" w:eastAsiaTheme="minorEastAsia" w:hAnsiTheme="minorEastAsia"/>
          <w:sz w:val="24"/>
          <w:u w:val="single"/>
        </w:rPr>
        <w:t xml:space="preserve">                                       </w:t>
      </w:r>
    </w:p>
    <w:p w14:paraId="0F12F11F" w14:textId="77777777" w:rsidR="00B47C23" w:rsidRPr="00DC7B2C" w:rsidRDefault="00B47C23" w:rsidP="00DC7B2C">
      <w:pPr>
        <w:spacing w:beforeLines="100" w:before="312" w:line="0" w:lineRule="atLeast"/>
        <w:ind w:left="420" w:firstLine="420"/>
        <w:jc w:val="left"/>
        <w:rPr>
          <w:rFonts w:asciiTheme="minorEastAsia" w:eastAsiaTheme="minorEastAsia" w:hAnsiTheme="minorEastAsia"/>
          <w:sz w:val="24"/>
          <w:u w:val="single"/>
        </w:rPr>
      </w:pPr>
      <w:r w:rsidRPr="00DC7B2C">
        <w:rPr>
          <w:rFonts w:asciiTheme="minorEastAsia" w:eastAsiaTheme="minorEastAsia" w:hAnsiTheme="minorEastAsia" w:hint="eastAsia"/>
          <w:sz w:val="24"/>
        </w:rPr>
        <w:t>手</w:t>
      </w:r>
      <w:r w:rsidRPr="00DC7B2C">
        <w:rPr>
          <w:rFonts w:asciiTheme="minorEastAsia" w:eastAsiaTheme="minorEastAsia" w:hAnsiTheme="minorEastAsia"/>
          <w:sz w:val="24"/>
        </w:rPr>
        <w:t xml:space="preserve">    </w:t>
      </w:r>
      <w:r w:rsidRPr="00DC7B2C">
        <w:rPr>
          <w:rFonts w:asciiTheme="minorEastAsia" w:eastAsiaTheme="minorEastAsia" w:hAnsiTheme="minorEastAsia" w:hint="eastAsia"/>
          <w:sz w:val="24"/>
        </w:rPr>
        <w:t>机：</w:t>
      </w:r>
      <w:r w:rsidR="00DC7B2C" w:rsidRPr="00DC7B2C">
        <w:rPr>
          <w:rFonts w:asciiTheme="minorEastAsia" w:eastAsiaTheme="minorEastAsia" w:hAnsiTheme="minorEastAsia"/>
          <w:sz w:val="24"/>
          <w:u w:val="single"/>
        </w:rPr>
        <w:t xml:space="preserve">                                        </w:t>
      </w:r>
    </w:p>
    <w:p w14:paraId="64B8F176" w14:textId="77777777" w:rsidR="00B47C23" w:rsidRPr="00DC7B2C" w:rsidRDefault="00B47C23" w:rsidP="00DC7B2C">
      <w:pPr>
        <w:spacing w:beforeLines="100" w:before="312" w:line="0" w:lineRule="atLeast"/>
        <w:ind w:firstLineChars="800" w:firstLine="1920"/>
        <w:jc w:val="left"/>
        <w:rPr>
          <w:rFonts w:asciiTheme="minorEastAsia" w:eastAsiaTheme="minorEastAsia" w:hAnsiTheme="minorEastAsia"/>
          <w:sz w:val="24"/>
          <w:u w:val="single"/>
        </w:rPr>
      </w:pPr>
    </w:p>
    <w:p w14:paraId="26143118" w14:textId="77777777" w:rsidR="00B47C23" w:rsidRPr="00DC7B2C" w:rsidRDefault="00B47C23" w:rsidP="00B47C23">
      <w:pPr>
        <w:spacing w:beforeLines="100" w:before="312" w:line="0" w:lineRule="atLeast"/>
        <w:ind w:firstLineChars="800" w:firstLine="1920"/>
        <w:rPr>
          <w:rFonts w:asciiTheme="minorEastAsia" w:eastAsiaTheme="minorEastAsia" w:hAnsiTheme="minorEastAsia"/>
          <w:sz w:val="24"/>
          <w:u w:val="single"/>
        </w:rPr>
      </w:pPr>
    </w:p>
    <w:p w14:paraId="6FAC3331" w14:textId="77777777" w:rsidR="00DC7B2C" w:rsidRPr="00DC7B2C" w:rsidRDefault="00DC7B2C" w:rsidP="00B47C23">
      <w:pPr>
        <w:spacing w:beforeLines="100" w:before="312" w:line="0" w:lineRule="atLeast"/>
        <w:ind w:firstLineChars="800" w:firstLine="1920"/>
        <w:rPr>
          <w:rFonts w:asciiTheme="minorEastAsia" w:eastAsiaTheme="minorEastAsia" w:hAnsiTheme="minorEastAsia"/>
          <w:sz w:val="24"/>
          <w:u w:val="single"/>
        </w:rPr>
      </w:pPr>
    </w:p>
    <w:p w14:paraId="3C34D7F6" w14:textId="77777777" w:rsidR="00DC7B2C" w:rsidRPr="00DC7B2C" w:rsidRDefault="00DC7B2C" w:rsidP="00B47C23">
      <w:pPr>
        <w:spacing w:beforeLines="100" w:before="312" w:line="0" w:lineRule="atLeast"/>
        <w:ind w:firstLineChars="800" w:firstLine="1920"/>
        <w:rPr>
          <w:rFonts w:asciiTheme="minorEastAsia" w:eastAsiaTheme="minorEastAsia" w:hAnsiTheme="minorEastAsia"/>
          <w:sz w:val="24"/>
          <w:u w:val="single"/>
        </w:rPr>
      </w:pPr>
    </w:p>
    <w:p w14:paraId="524DC744" w14:textId="77777777" w:rsidR="00DC7B2C" w:rsidRPr="00DC7B2C" w:rsidRDefault="00DC7B2C" w:rsidP="00B47C23">
      <w:pPr>
        <w:spacing w:beforeLines="100" w:before="312" w:line="0" w:lineRule="atLeast"/>
        <w:ind w:firstLineChars="800" w:firstLine="1920"/>
        <w:rPr>
          <w:rFonts w:asciiTheme="minorEastAsia" w:eastAsiaTheme="minorEastAsia" w:hAnsiTheme="minorEastAsia"/>
          <w:sz w:val="24"/>
          <w:u w:val="single"/>
        </w:rPr>
      </w:pPr>
    </w:p>
    <w:p w14:paraId="0CE25FD0" w14:textId="77777777" w:rsidR="00DC7B2C" w:rsidRPr="00DC7B2C" w:rsidRDefault="00DC7B2C" w:rsidP="00B47C23">
      <w:pPr>
        <w:spacing w:beforeLines="100" w:before="312" w:line="0" w:lineRule="atLeast"/>
        <w:ind w:firstLineChars="800" w:firstLine="1920"/>
        <w:rPr>
          <w:rFonts w:asciiTheme="minorEastAsia" w:eastAsiaTheme="minorEastAsia" w:hAnsiTheme="minorEastAsia"/>
          <w:sz w:val="24"/>
          <w:u w:val="single"/>
        </w:rPr>
      </w:pPr>
    </w:p>
    <w:p w14:paraId="63825573" w14:textId="77777777" w:rsidR="00B47C23" w:rsidRPr="00DC7B2C" w:rsidRDefault="00B47C23" w:rsidP="0031592C">
      <w:pPr>
        <w:spacing w:beforeLines="100" w:before="312" w:line="0" w:lineRule="atLeast"/>
        <w:jc w:val="center"/>
        <w:rPr>
          <w:rFonts w:asciiTheme="minorEastAsia" w:eastAsiaTheme="minorEastAsia" w:hAnsiTheme="minorEastAsia"/>
          <w:sz w:val="30"/>
          <w:szCs w:val="30"/>
        </w:rPr>
      </w:pPr>
      <w:r w:rsidRPr="00DC7B2C">
        <w:rPr>
          <w:rFonts w:asciiTheme="minorEastAsia" w:eastAsiaTheme="minorEastAsia" w:hAnsiTheme="minorEastAsia" w:hint="eastAsia"/>
          <w:sz w:val="30"/>
          <w:szCs w:val="30"/>
        </w:rPr>
        <w:t>计算机科学与技术学院大学生科技创新基金管理办公室</w:t>
      </w:r>
    </w:p>
    <w:p w14:paraId="1A150109" w14:textId="77777777" w:rsidR="0031592C" w:rsidRPr="00DC7B2C" w:rsidRDefault="00B47C23" w:rsidP="00B47C23">
      <w:pPr>
        <w:spacing w:beforeLines="100" w:before="312" w:line="0" w:lineRule="atLeast"/>
        <w:jc w:val="center"/>
        <w:rPr>
          <w:rFonts w:asciiTheme="minorEastAsia" w:eastAsiaTheme="minorEastAsia" w:hAnsiTheme="minorEastAsia"/>
          <w:sz w:val="30"/>
          <w:szCs w:val="30"/>
        </w:rPr>
      </w:pPr>
      <w:r w:rsidRPr="00DC7B2C">
        <w:rPr>
          <w:rFonts w:asciiTheme="minorEastAsia" w:eastAsiaTheme="minorEastAsia" w:hAnsiTheme="minorEastAsia" w:hint="eastAsia"/>
          <w:sz w:val="30"/>
          <w:szCs w:val="30"/>
        </w:rPr>
        <w:t>填表日期</w:t>
      </w:r>
      <w:r w:rsidR="0031592C" w:rsidRPr="00DC7B2C">
        <w:rPr>
          <w:rFonts w:asciiTheme="minorEastAsia" w:eastAsiaTheme="minorEastAsia" w:hAnsiTheme="minorEastAsia"/>
          <w:sz w:val="30"/>
          <w:szCs w:val="30"/>
        </w:rPr>
        <w:t>:</w:t>
      </w:r>
      <w:r w:rsidRPr="00DC7B2C">
        <w:rPr>
          <w:rFonts w:asciiTheme="minorEastAsia" w:eastAsiaTheme="minorEastAsia" w:hAnsiTheme="minorEastAsia"/>
          <w:sz w:val="30"/>
          <w:szCs w:val="30"/>
        </w:rPr>
        <w:t xml:space="preserve"> </w:t>
      </w:r>
      <w:r w:rsidR="0031592C" w:rsidRPr="00DC7B2C">
        <w:rPr>
          <w:rFonts w:asciiTheme="minorEastAsia" w:eastAsiaTheme="minorEastAsia" w:hAnsiTheme="minorEastAsia" w:hint="eastAsia"/>
          <w:sz w:val="30"/>
          <w:szCs w:val="30"/>
        </w:rPr>
        <w:t>201</w:t>
      </w:r>
      <w:r w:rsidR="00DC7B2C" w:rsidRPr="00DC7B2C">
        <w:rPr>
          <w:rFonts w:asciiTheme="minorEastAsia" w:eastAsiaTheme="minorEastAsia" w:hAnsiTheme="minorEastAsia"/>
          <w:sz w:val="30"/>
          <w:szCs w:val="30"/>
        </w:rPr>
        <w:t>8</w:t>
      </w:r>
      <w:r w:rsidRPr="00DC7B2C">
        <w:rPr>
          <w:rFonts w:asciiTheme="minorEastAsia" w:eastAsiaTheme="minorEastAsia" w:hAnsiTheme="minorEastAsia"/>
          <w:sz w:val="30"/>
          <w:szCs w:val="30"/>
        </w:rPr>
        <w:t xml:space="preserve"> </w:t>
      </w:r>
      <w:r w:rsidRPr="00DC7B2C">
        <w:rPr>
          <w:rFonts w:asciiTheme="minorEastAsia" w:eastAsiaTheme="minorEastAsia" w:hAnsiTheme="minorEastAsia" w:hint="eastAsia"/>
          <w:sz w:val="30"/>
          <w:szCs w:val="30"/>
        </w:rPr>
        <w:t>年</w:t>
      </w:r>
      <w:r w:rsidRPr="00DC7B2C">
        <w:rPr>
          <w:rFonts w:asciiTheme="minorEastAsia" w:eastAsiaTheme="minorEastAsia" w:hAnsiTheme="minorEastAsia"/>
          <w:sz w:val="30"/>
          <w:szCs w:val="30"/>
        </w:rPr>
        <w:t xml:space="preserve"> </w:t>
      </w:r>
      <w:r w:rsidRPr="00DC7B2C">
        <w:rPr>
          <w:rFonts w:asciiTheme="minorEastAsia" w:eastAsiaTheme="minorEastAsia" w:hAnsiTheme="minorEastAsia" w:hint="eastAsia"/>
          <w:sz w:val="30"/>
          <w:szCs w:val="30"/>
        </w:rPr>
        <w:t>09</w:t>
      </w:r>
      <w:r w:rsidRPr="00DC7B2C">
        <w:rPr>
          <w:rFonts w:asciiTheme="minorEastAsia" w:eastAsiaTheme="minorEastAsia" w:hAnsiTheme="minorEastAsia"/>
          <w:sz w:val="30"/>
          <w:szCs w:val="30"/>
        </w:rPr>
        <w:t xml:space="preserve"> </w:t>
      </w:r>
      <w:r w:rsidRPr="00DC7B2C">
        <w:rPr>
          <w:rFonts w:asciiTheme="minorEastAsia" w:eastAsiaTheme="minorEastAsia" w:hAnsiTheme="minorEastAsia" w:hint="eastAsia"/>
          <w:sz w:val="30"/>
          <w:szCs w:val="30"/>
        </w:rPr>
        <w:t>月</w:t>
      </w:r>
      <w:r w:rsidRPr="00DC7B2C">
        <w:rPr>
          <w:rFonts w:asciiTheme="minorEastAsia" w:eastAsiaTheme="minorEastAsia" w:hAnsiTheme="minorEastAsia"/>
          <w:sz w:val="30"/>
          <w:szCs w:val="30"/>
        </w:rPr>
        <w:t xml:space="preserve"> </w:t>
      </w:r>
      <w:r w:rsidR="00DC7B2C" w:rsidRPr="00DC7B2C">
        <w:rPr>
          <w:rFonts w:asciiTheme="minorEastAsia" w:eastAsiaTheme="minorEastAsia" w:hAnsiTheme="minorEastAsia"/>
          <w:sz w:val="30"/>
          <w:szCs w:val="30"/>
        </w:rPr>
        <w:t>22</w:t>
      </w:r>
      <w:r w:rsidRPr="00DC7B2C">
        <w:rPr>
          <w:rFonts w:asciiTheme="minorEastAsia" w:eastAsiaTheme="minorEastAsia" w:hAnsiTheme="minorEastAsia"/>
          <w:sz w:val="30"/>
          <w:szCs w:val="30"/>
        </w:rPr>
        <w:t xml:space="preserve"> </w:t>
      </w:r>
      <w:r w:rsidRPr="00DC7B2C">
        <w:rPr>
          <w:rFonts w:asciiTheme="minorEastAsia" w:eastAsiaTheme="minorEastAsia" w:hAnsiTheme="minorEastAsia" w:hint="eastAsia"/>
          <w:sz w:val="30"/>
          <w:szCs w:val="30"/>
        </w:rPr>
        <w:t>日</w:t>
      </w:r>
    </w:p>
    <w:p w14:paraId="32D56B18" w14:textId="77777777" w:rsidR="0031592C" w:rsidRPr="00DC7B2C" w:rsidRDefault="0031592C">
      <w:pPr>
        <w:widowControl/>
        <w:jc w:val="left"/>
        <w:rPr>
          <w:rFonts w:asciiTheme="minorEastAsia" w:eastAsiaTheme="minorEastAsia" w:hAnsiTheme="minorEastAsia"/>
          <w:sz w:val="30"/>
          <w:szCs w:val="30"/>
        </w:rPr>
      </w:pPr>
      <w:r w:rsidRPr="00DC7B2C">
        <w:rPr>
          <w:rFonts w:asciiTheme="minorEastAsia" w:eastAsiaTheme="minorEastAsia" w:hAnsiTheme="minorEastAsia"/>
          <w:sz w:val="30"/>
          <w:szCs w:val="30"/>
        </w:rPr>
        <w:br w:type="page"/>
      </w:r>
    </w:p>
    <w:p w14:paraId="407A53BB" w14:textId="77777777" w:rsidR="00B47C23" w:rsidRPr="00DC7B2C" w:rsidRDefault="00B47C23" w:rsidP="00B47C23">
      <w:pPr>
        <w:spacing w:beforeLines="100" w:before="312" w:line="0" w:lineRule="atLeast"/>
        <w:jc w:val="center"/>
        <w:rPr>
          <w:rFonts w:asciiTheme="minorEastAsia" w:eastAsiaTheme="minorEastAsia" w:hAnsiTheme="minorEastAsia"/>
          <w:szCs w:val="21"/>
          <w:u w:val="single"/>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5"/>
        <w:gridCol w:w="69"/>
        <w:gridCol w:w="230"/>
        <w:gridCol w:w="840"/>
        <w:gridCol w:w="586"/>
        <w:gridCol w:w="306"/>
        <w:gridCol w:w="663"/>
        <w:gridCol w:w="193"/>
        <w:gridCol w:w="449"/>
        <w:gridCol w:w="1218"/>
        <w:gridCol w:w="458"/>
        <w:gridCol w:w="507"/>
        <w:gridCol w:w="186"/>
        <w:gridCol w:w="157"/>
        <w:gridCol w:w="601"/>
        <w:gridCol w:w="1067"/>
      </w:tblGrid>
      <w:tr w:rsidR="00B47C23" w:rsidRPr="00DC7B2C" w14:paraId="74CAA145" w14:textId="77777777" w:rsidTr="00DC7B2C">
        <w:trPr>
          <w:trHeight w:val="613"/>
        </w:trPr>
        <w:tc>
          <w:tcPr>
            <w:tcW w:w="1274" w:type="dxa"/>
            <w:gridSpan w:val="3"/>
            <w:tcBorders>
              <w:top w:val="single" w:sz="4" w:space="0" w:color="auto"/>
              <w:left w:val="single" w:sz="4" w:space="0" w:color="auto"/>
              <w:bottom w:val="single" w:sz="4" w:space="0" w:color="auto"/>
              <w:right w:val="single" w:sz="4" w:space="0" w:color="auto"/>
            </w:tcBorders>
            <w:vAlign w:val="center"/>
          </w:tcPr>
          <w:p w14:paraId="2FEB08DF" w14:textId="77777777" w:rsidR="00B47C23" w:rsidRPr="00FC257A" w:rsidRDefault="00B47C23" w:rsidP="004F1846">
            <w:pPr>
              <w:jc w:val="center"/>
              <w:rPr>
                <w:rFonts w:asciiTheme="minorEastAsia" w:eastAsiaTheme="minorEastAsia" w:hAnsiTheme="minorEastAsia"/>
                <w:sz w:val="24"/>
              </w:rPr>
            </w:pPr>
            <w:r w:rsidRPr="00FC257A">
              <w:rPr>
                <w:rFonts w:asciiTheme="minorEastAsia" w:eastAsiaTheme="minorEastAsia" w:hAnsiTheme="minorEastAsia" w:hint="eastAsia"/>
                <w:sz w:val="24"/>
              </w:rPr>
              <w:t>项目名称</w:t>
            </w:r>
          </w:p>
        </w:tc>
        <w:tc>
          <w:tcPr>
            <w:tcW w:w="7231" w:type="dxa"/>
            <w:gridSpan w:val="13"/>
            <w:tcBorders>
              <w:top w:val="single" w:sz="4" w:space="0" w:color="auto"/>
              <w:left w:val="single" w:sz="4" w:space="0" w:color="auto"/>
              <w:bottom w:val="single" w:sz="4" w:space="0" w:color="auto"/>
              <w:right w:val="single" w:sz="4" w:space="0" w:color="auto"/>
            </w:tcBorders>
            <w:vAlign w:val="center"/>
          </w:tcPr>
          <w:p w14:paraId="66C027FA" w14:textId="55A2251F" w:rsidR="00B47C23" w:rsidRPr="00DC7B2C" w:rsidRDefault="00DC7B2C" w:rsidP="004F1846">
            <w:pPr>
              <w:rPr>
                <w:rFonts w:asciiTheme="minorEastAsia" w:eastAsiaTheme="minorEastAsia" w:hAnsiTheme="minorEastAsia"/>
                <w:sz w:val="24"/>
              </w:rPr>
            </w:pPr>
            <w:r w:rsidRPr="00DC7B2C">
              <w:rPr>
                <w:rFonts w:asciiTheme="minorEastAsia" w:eastAsiaTheme="minorEastAsia" w:hAnsiTheme="minorEastAsia" w:hint="eastAsia"/>
                <w:sz w:val="24"/>
              </w:rPr>
              <w:t>具有手势翻页功能的移动端</w:t>
            </w:r>
            <w:r w:rsidR="001E7413">
              <w:rPr>
                <w:rFonts w:asciiTheme="minorEastAsia" w:eastAsiaTheme="minorEastAsia" w:hAnsiTheme="minorEastAsia" w:hint="eastAsia"/>
                <w:sz w:val="24"/>
              </w:rPr>
              <w:t>markdown</w:t>
            </w:r>
            <w:r w:rsidRPr="00DC7B2C">
              <w:rPr>
                <w:rFonts w:asciiTheme="minorEastAsia" w:eastAsiaTheme="minorEastAsia" w:hAnsiTheme="minorEastAsia"/>
                <w:sz w:val="24"/>
              </w:rPr>
              <w:t xml:space="preserve"> </w:t>
            </w:r>
            <w:r w:rsidRPr="00DC7B2C">
              <w:rPr>
                <w:rFonts w:asciiTheme="minorEastAsia" w:eastAsiaTheme="minorEastAsia" w:hAnsiTheme="minorEastAsia" w:hint="eastAsia"/>
                <w:sz w:val="24"/>
              </w:rPr>
              <w:t>reader</w:t>
            </w:r>
          </w:p>
        </w:tc>
      </w:tr>
      <w:tr w:rsidR="00B47C23" w:rsidRPr="00DC7B2C" w14:paraId="1EADF3B1" w14:textId="77777777" w:rsidTr="00DC7B2C">
        <w:trPr>
          <w:trHeight w:val="430"/>
        </w:trPr>
        <w:tc>
          <w:tcPr>
            <w:tcW w:w="1274" w:type="dxa"/>
            <w:gridSpan w:val="3"/>
            <w:tcBorders>
              <w:top w:val="single" w:sz="4" w:space="0" w:color="auto"/>
              <w:left w:val="single" w:sz="4" w:space="0" w:color="auto"/>
              <w:bottom w:val="single" w:sz="4" w:space="0" w:color="auto"/>
              <w:right w:val="single" w:sz="4" w:space="0" w:color="auto"/>
            </w:tcBorders>
            <w:vAlign w:val="center"/>
          </w:tcPr>
          <w:p w14:paraId="1C99D326" w14:textId="77777777" w:rsidR="00B47C23" w:rsidRPr="00FC257A" w:rsidRDefault="00B47C23" w:rsidP="004F1846">
            <w:pPr>
              <w:jc w:val="center"/>
              <w:rPr>
                <w:rFonts w:asciiTheme="minorEastAsia" w:eastAsiaTheme="minorEastAsia" w:hAnsiTheme="minorEastAsia"/>
                <w:sz w:val="24"/>
              </w:rPr>
            </w:pPr>
            <w:r w:rsidRPr="00FC257A">
              <w:rPr>
                <w:rFonts w:asciiTheme="minorEastAsia" w:eastAsiaTheme="minorEastAsia" w:hAnsiTheme="minorEastAsia" w:hint="eastAsia"/>
                <w:sz w:val="24"/>
              </w:rPr>
              <w:t>起止日期</w:t>
            </w:r>
          </w:p>
        </w:tc>
        <w:tc>
          <w:tcPr>
            <w:tcW w:w="7231" w:type="dxa"/>
            <w:gridSpan w:val="13"/>
            <w:tcBorders>
              <w:top w:val="single" w:sz="4" w:space="0" w:color="auto"/>
              <w:left w:val="single" w:sz="4" w:space="0" w:color="auto"/>
              <w:bottom w:val="single" w:sz="4" w:space="0" w:color="auto"/>
              <w:right w:val="single" w:sz="4" w:space="0" w:color="auto"/>
            </w:tcBorders>
            <w:vAlign w:val="center"/>
          </w:tcPr>
          <w:p w14:paraId="54460EAD" w14:textId="77777777" w:rsidR="00B47C23" w:rsidRPr="00DC7B2C" w:rsidRDefault="0031592C" w:rsidP="004F1846">
            <w:pPr>
              <w:rPr>
                <w:rFonts w:asciiTheme="minorEastAsia" w:eastAsiaTheme="minorEastAsia" w:hAnsiTheme="minorEastAsia"/>
                <w:sz w:val="24"/>
              </w:rPr>
            </w:pPr>
            <w:r w:rsidRPr="00DC7B2C">
              <w:rPr>
                <w:rFonts w:asciiTheme="minorEastAsia" w:eastAsiaTheme="minorEastAsia" w:hAnsiTheme="minorEastAsia" w:hint="eastAsia"/>
                <w:sz w:val="24"/>
              </w:rPr>
              <w:t>20</w:t>
            </w:r>
            <w:r w:rsidR="00DC7B2C" w:rsidRPr="00DC7B2C">
              <w:rPr>
                <w:rFonts w:asciiTheme="minorEastAsia" w:eastAsiaTheme="minorEastAsia" w:hAnsiTheme="minorEastAsia"/>
                <w:sz w:val="24"/>
              </w:rPr>
              <w:t>18</w:t>
            </w:r>
            <w:r w:rsidRPr="00DC7B2C">
              <w:rPr>
                <w:rFonts w:asciiTheme="minorEastAsia" w:eastAsiaTheme="minorEastAsia" w:hAnsiTheme="minorEastAsia" w:hint="eastAsia"/>
                <w:sz w:val="24"/>
              </w:rPr>
              <w:t>年9月至201</w:t>
            </w:r>
            <w:r w:rsidR="00DC7B2C" w:rsidRPr="00DC7B2C">
              <w:rPr>
                <w:rFonts w:asciiTheme="minorEastAsia" w:eastAsiaTheme="minorEastAsia" w:hAnsiTheme="minorEastAsia"/>
                <w:sz w:val="24"/>
              </w:rPr>
              <w:t>9</w:t>
            </w:r>
            <w:r w:rsidRPr="00DC7B2C">
              <w:rPr>
                <w:rFonts w:asciiTheme="minorEastAsia" w:eastAsiaTheme="minorEastAsia" w:hAnsiTheme="minorEastAsia" w:hint="eastAsia"/>
                <w:sz w:val="24"/>
              </w:rPr>
              <w:t>年9月</w:t>
            </w:r>
          </w:p>
        </w:tc>
      </w:tr>
      <w:tr w:rsidR="00B47C23" w:rsidRPr="00DC7B2C" w14:paraId="5D903949" w14:textId="77777777" w:rsidTr="00DC7B2C">
        <w:trPr>
          <w:trHeight w:val="423"/>
        </w:trPr>
        <w:tc>
          <w:tcPr>
            <w:tcW w:w="1274" w:type="dxa"/>
            <w:gridSpan w:val="3"/>
            <w:tcBorders>
              <w:top w:val="single" w:sz="4" w:space="0" w:color="auto"/>
              <w:left w:val="single" w:sz="4" w:space="0" w:color="auto"/>
              <w:bottom w:val="single" w:sz="4" w:space="0" w:color="auto"/>
              <w:right w:val="single" w:sz="4" w:space="0" w:color="auto"/>
            </w:tcBorders>
            <w:vAlign w:val="center"/>
          </w:tcPr>
          <w:p w14:paraId="126A95E9" w14:textId="77777777" w:rsidR="00B47C23" w:rsidRPr="00FC257A" w:rsidRDefault="00B47C23" w:rsidP="004F1846">
            <w:pPr>
              <w:jc w:val="center"/>
              <w:rPr>
                <w:rFonts w:asciiTheme="minorEastAsia" w:eastAsiaTheme="minorEastAsia" w:hAnsiTheme="minorEastAsia"/>
                <w:sz w:val="24"/>
              </w:rPr>
            </w:pPr>
            <w:r w:rsidRPr="00FC257A">
              <w:rPr>
                <w:rFonts w:asciiTheme="minorEastAsia" w:eastAsiaTheme="minorEastAsia" w:hAnsiTheme="minorEastAsia" w:hint="eastAsia"/>
                <w:sz w:val="24"/>
              </w:rPr>
              <w:t>申请经费</w:t>
            </w:r>
          </w:p>
        </w:tc>
        <w:tc>
          <w:tcPr>
            <w:tcW w:w="7231" w:type="dxa"/>
            <w:gridSpan w:val="13"/>
            <w:tcBorders>
              <w:top w:val="single" w:sz="4" w:space="0" w:color="auto"/>
              <w:left w:val="single" w:sz="4" w:space="0" w:color="auto"/>
              <w:bottom w:val="single" w:sz="4" w:space="0" w:color="auto"/>
              <w:right w:val="single" w:sz="4" w:space="0" w:color="auto"/>
            </w:tcBorders>
            <w:vAlign w:val="center"/>
          </w:tcPr>
          <w:p w14:paraId="1E05BF7F" w14:textId="77777777" w:rsidR="00B47C23" w:rsidRPr="00DC7B2C" w:rsidRDefault="00B47C23" w:rsidP="004F1846">
            <w:pPr>
              <w:rPr>
                <w:rFonts w:asciiTheme="minorEastAsia" w:eastAsiaTheme="minorEastAsia" w:hAnsiTheme="minorEastAsia"/>
                <w:sz w:val="24"/>
              </w:rPr>
            </w:pPr>
            <w:r w:rsidRPr="00DC7B2C">
              <w:rPr>
                <w:rFonts w:asciiTheme="minorEastAsia" w:eastAsiaTheme="minorEastAsia" w:hAnsiTheme="minorEastAsia" w:hint="eastAsia"/>
                <w:sz w:val="24"/>
              </w:rPr>
              <w:t xml:space="preserve">                 </w:t>
            </w:r>
          </w:p>
        </w:tc>
      </w:tr>
      <w:tr w:rsidR="00B47C23" w:rsidRPr="00DC7B2C" w14:paraId="6854EC37" w14:textId="77777777" w:rsidTr="00DC7B2C">
        <w:trPr>
          <w:trHeight w:val="449"/>
        </w:trPr>
        <w:tc>
          <w:tcPr>
            <w:tcW w:w="1274" w:type="dxa"/>
            <w:gridSpan w:val="3"/>
            <w:vMerge w:val="restart"/>
            <w:tcBorders>
              <w:top w:val="single" w:sz="4" w:space="0" w:color="auto"/>
              <w:left w:val="single" w:sz="4" w:space="0" w:color="auto"/>
              <w:bottom w:val="single" w:sz="4" w:space="0" w:color="auto"/>
              <w:right w:val="single" w:sz="4" w:space="0" w:color="auto"/>
            </w:tcBorders>
            <w:vAlign w:val="center"/>
          </w:tcPr>
          <w:p w14:paraId="00F290AC" w14:textId="77777777" w:rsidR="00B47C23" w:rsidRPr="00FC257A" w:rsidRDefault="00B47C23" w:rsidP="004F1846">
            <w:pPr>
              <w:jc w:val="center"/>
              <w:rPr>
                <w:rFonts w:asciiTheme="minorEastAsia" w:eastAsiaTheme="minorEastAsia" w:hAnsiTheme="minorEastAsia"/>
                <w:sz w:val="24"/>
              </w:rPr>
            </w:pPr>
            <w:r w:rsidRPr="00FC257A">
              <w:rPr>
                <w:rFonts w:asciiTheme="minorEastAsia" w:eastAsiaTheme="minorEastAsia" w:hAnsiTheme="minorEastAsia" w:hint="eastAsia"/>
                <w:sz w:val="24"/>
              </w:rPr>
              <w:t>申请者情况</w:t>
            </w:r>
          </w:p>
        </w:tc>
        <w:tc>
          <w:tcPr>
            <w:tcW w:w="1732" w:type="dxa"/>
            <w:gridSpan w:val="3"/>
            <w:tcBorders>
              <w:top w:val="single" w:sz="4" w:space="0" w:color="auto"/>
              <w:left w:val="single" w:sz="4" w:space="0" w:color="auto"/>
              <w:bottom w:val="single" w:sz="4" w:space="0" w:color="auto"/>
              <w:right w:val="single" w:sz="4" w:space="0" w:color="auto"/>
            </w:tcBorders>
            <w:vAlign w:val="center"/>
          </w:tcPr>
          <w:p w14:paraId="74A4C037" w14:textId="77777777" w:rsidR="00B47C23" w:rsidRPr="00DC7B2C" w:rsidRDefault="00B47C23" w:rsidP="004F1846">
            <w:pPr>
              <w:jc w:val="center"/>
              <w:rPr>
                <w:rFonts w:asciiTheme="minorEastAsia" w:eastAsiaTheme="minorEastAsia" w:hAnsiTheme="minorEastAsia"/>
                <w:sz w:val="24"/>
              </w:rPr>
            </w:pPr>
            <w:r w:rsidRPr="00DC7B2C">
              <w:rPr>
                <w:rFonts w:asciiTheme="minorEastAsia" w:eastAsiaTheme="minorEastAsia" w:hAnsiTheme="minorEastAsia" w:hint="eastAsia"/>
                <w:sz w:val="24"/>
              </w:rPr>
              <w:t>学  号</w:t>
            </w:r>
          </w:p>
        </w:tc>
        <w:tc>
          <w:tcPr>
            <w:tcW w:w="1305" w:type="dxa"/>
            <w:gridSpan w:val="3"/>
            <w:tcBorders>
              <w:top w:val="single" w:sz="4" w:space="0" w:color="auto"/>
              <w:left w:val="single" w:sz="4" w:space="0" w:color="auto"/>
              <w:bottom w:val="single" w:sz="4" w:space="0" w:color="auto"/>
              <w:right w:val="single" w:sz="4" w:space="0" w:color="auto"/>
            </w:tcBorders>
            <w:vAlign w:val="center"/>
          </w:tcPr>
          <w:p w14:paraId="6F6F04DA" w14:textId="77777777" w:rsidR="00B47C23" w:rsidRPr="00DC7B2C" w:rsidRDefault="00B47C23" w:rsidP="004F1846">
            <w:pPr>
              <w:jc w:val="center"/>
              <w:rPr>
                <w:rFonts w:asciiTheme="minorEastAsia" w:eastAsiaTheme="minorEastAsia" w:hAnsiTheme="minorEastAsia"/>
                <w:sz w:val="24"/>
              </w:rPr>
            </w:pPr>
            <w:r w:rsidRPr="00DC7B2C">
              <w:rPr>
                <w:rFonts w:asciiTheme="minorEastAsia" w:eastAsiaTheme="minorEastAsia" w:hAnsiTheme="minorEastAsia" w:hint="eastAsia"/>
                <w:sz w:val="24"/>
              </w:rPr>
              <w:t>姓 名</w:t>
            </w:r>
          </w:p>
        </w:tc>
        <w:tc>
          <w:tcPr>
            <w:tcW w:w="1218" w:type="dxa"/>
            <w:tcBorders>
              <w:top w:val="single" w:sz="4" w:space="0" w:color="auto"/>
              <w:left w:val="single" w:sz="4" w:space="0" w:color="auto"/>
              <w:bottom w:val="single" w:sz="4" w:space="0" w:color="auto"/>
              <w:right w:val="single" w:sz="4" w:space="0" w:color="auto"/>
            </w:tcBorders>
            <w:vAlign w:val="center"/>
          </w:tcPr>
          <w:p w14:paraId="111A02C7" w14:textId="77777777" w:rsidR="00B47C23" w:rsidRPr="00DC7B2C" w:rsidRDefault="00B47C23" w:rsidP="004F1846">
            <w:pPr>
              <w:jc w:val="center"/>
              <w:rPr>
                <w:rFonts w:asciiTheme="minorEastAsia" w:eastAsiaTheme="minorEastAsia" w:hAnsiTheme="minorEastAsia"/>
                <w:sz w:val="24"/>
              </w:rPr>
            </w:pPr>
            <w:proofErr w:type="gramStart"/>
            <w:r w:rsidRPr="00DC7B2C">
              <w:rPr>
                <w:rFonts w:asciiTheme="minorEastAsia" w:eastAsiaTheme="minorEastAsia" w:hAnsiTheme="minorEastAsia" w:hint="eastAsia"/>
                <w:sz w:val="24"/>
              </w:rPr>
              <w:t>平均绩点</w:t>
            </w:r>
            <w:proofErr w:type="gramEnd"/>
          </w:p>
        </w:tc>
        <w:tc>
          <w:tcPr>
            <w:tcW w:w="965" w:type="dxa"/>
            <w:gridSpan w:val="2"/>
            <w:tcBorders>
              <w:top w:val="single" w:sz="4" w:space="0" w:color="auto"/>
              <w:left w:val="single" w:sz="4" w:space="0" w:color="auto"/>
              <w:bottom w:val="single" w:sz="4" w:space="0" w:color="auto"/>
              <w:right w:val="single" w:sz="4" w:space="0" w:color="auto"/>
            </w:tcBorders>
            <w:vAlign w:val="center"/>
          </w:tcPr>
          <w:p w14:paraId="2DE94F35" w14:textId="77777777" w:rsidR="00B47C23" w:rsidRPr="00DC7B2C" w:rsidRDefault="00B47C23" w:rsidP="004F1846">
            <w:pPr>
              <w:jc w:val="center"/>
              <w:rPr>
                <w:rFonts w:asciiTheme="minorEastAsia" w:eastAsiaTheme="minorEastAsia" w:hAnsiTheme="minorEastAsia"/>
                <w:sz w:val="24"/>
              </w:rPr>
            </w:pPr>
            <w:r w:rsidRPr="00DC7B2C">
              <w:rPr>
                <w:rFonts w:asciiTheme="minorEastAsia" w:eastAsiaTheme="minorEastAsia" w:hAnsiTheme="minorEastAsia" w:hint="eastAsia"/>
                <w:sz w:val="24"/>
              </w:rPr>
              <w:t>E-mail</w:t>
            </w:r>
          </w:p>
        </w:tc>
        <w:tc>
          <w:tcPr>
            <w:tcW w:w="944" w:type="dxa"/>
            <w:gridSpan w:val="3"/>
            <w:tcBorders>
              <w:top w:val="single" w:sz="4" w:space="0" w:color="auto"/>
              <w:left w:val="single" w:sz="4" w:space="0" w:color="auto"/>
              <w:bottom w:val="single" w:sz="4" w:space="0" w:color="auto"/>
              <w:right w:val="single" w:sz="4" w:space="0" w:color="auto"/>
            </w:tcBorders>
            <w:vAlign w:val="center"/>
          </w:tcPr>
          <w:p w14:paraId="6A905F98" w14:textId="77777777" w:rsidR="00B47C23" w:rsidRPr="00DC7B2C" w:rsidRDefault="00B47C23" w:rsidP="004F1846">
            <w:pPr>
              <w:jc w:val="center"/>
              <w:rPr>
                <w:rFonts w:asciiTheme="minorEastAsia" w:eastAsiaTheme="minorEastAsia" w:hAnsiTheme="minorEastAsia"/>
                <w:sz w:val="24"/>
              </w:rPr>
            </w:pPr>
            <w:r w:rsidRPr="00DC7B2C">
              <w:rPr>
                <w:rFonts w:asciiTheme="minorEastAsia" w:eastAsiaTheme="minorEastAsia" w:hAnsiTheme="minorEastAsia" w:hint="eastAsia"/>
                <w:sz w:val="24"/>
              </w:rPr>
              <w:t>电 话</w:t>
            </w:r>
          </w:p>
        </w:tc>
        <w:tc>
          <w:tcPr>
            <w:tcW w:w="1067" w:type="dxa"/>
            <w:tcBorders>
              <w:top w:val="single" w:sz="4" w:space="0" w:color="auto"/>
              <w:left w:val="single" w:sz="4" w:space="0" w:color="auto"/>
              <w:bottom w:val="single" w:sz="4" w:space="0" w:color="auto"/>
              <w:right w:val="single" w:sz="4" w:space="0" w:color="auto"/>
            </w:tcBorders>
            <w:vAlign w:val="center"/>
          </w:tcPr>
          <w:p w14:paraId="3FB04507" w14:textId="77777777" w:rsidR="00B47C23" w:rsidRPr="00DC7B2C" w:rsidRDefault="00B47C23" w:rsidP="004F1846">
            <w:pPr>
              <w:jc w:val="center"/>
              <w:rPr>
                <w:rFonts w:asciiTheme="minorEastAsia" w:eastAsiaTheme="minorEastAsia" w:hAnsiTheme="minorEastAsia"/>
                <w:sz w:val="24"/>
              </w:rPr>
            </w:pPr>
            <w:r w:rsidRPr="00DC7B2C">
              <w:rPr>
                <w:rFonts w:asciiTheme="minorEastAsia" w:eastAsiaTheme="minorEastAsia" w:hAnsiTheme="minorEastAsia" w:hint="eastAsia"/>
                <w:sz w:val="24"/>
              </w:rPr>
              <w:t>签　名</w:t>
            </w:r>
          </w:p>
        </w:tc>
      </w:tr>
      <w:tr w:rsidR="00B47C23" w:rsidRPr="00DC7B2C" w14:paraId="5B7BB312" w14:textId="77777777" w:rsidTr="00DC7B2C">
        <w:trPr>
          <w:trHeight w:val="445"/>
        </w:trPr>
        <w:tc>
          <w:tcPr>
            <w:tcW w:w="1274" w:type="dxa"/>
            <w:gridSpan w:val="3"/>
            <w:vMerge/>
            <w:tcBorders>
              <w:top w:val="single" w:sz="4" w:space="0" w:color="auto"/>
              <w:left w:val="single" w:sz="4" w:space="0" w:color="auto"/>
              <w:bottom w:val="single" w:sz="4" w:space="0" w:color="auto"/>
              <w:right w:val="single" w:sz="4" w:space="0" w:color="auto"/>
            </w:tcBorders>
            <w:vAlign w:val="center"/>
          </w:tcPr>
          <w:p w14:paraId="1CF6EF8C" w14:textId="77777777" w:rsidR="00B47C23" w:rsidRPr="00FC257A" w:rsidRDefault="00B47C23" w:rsidP="004F1846">
            <w:pPr>
              <w:widowControl/>
              <w:jc w:val="left"/>
              <w:rPr>
                <w:rFonts w:asciiTheme="minorEastAsia" w:eastAsiaTheme="minorEastAsia" w:hAnsiTheme="minorEastAsia"/>
                <w:sz w:val="24"/>
              </w:rPr>
            </w:pPr>
          </w:p>
        </w:tc>
        <w:tc>
          <w:tcPr>
            <w:tcW w:w="1732" w:type="dxa"/>
            <w:gridSpan w:val="3"/>
            <w:tcBorders>
              <w:top w:val="single" w:sz="4" w:space="0" w:color="auto"/>
              <w:left w:val="single" w:sz="4" w:space="0" w:color="auto"/>
              <w:bottom w:val="single" w:sz="4" w:space="0" w:color="auto"/>
              <w:right w:val="single" w:sz="4" w:space="0" w:color="auto"/>
            </w:tcBorders>
            <w:vAlign w:val="center"/>
          </w:tcPr>
          <w:p w14:paraId="4850811C" w14:textId="77777777" w:rsidR="00B47C23" w:rsidRPr="00DC7B2C" w:rsidRDefault="00DC7B2C" w:rsidP="004F1846">
            <w:pPr>
              <w:jc w:val="center"/>
              <w:rPr>
                <w:rFonts w:asciiTheme="minorEastAsia" w:eastAsiaTheme="minorEastAsia" w:hAnsiTheme="minorEastAsia"/>
                <w:sz w:val="24"/>
              </w:rPr>
            </w:pPr>
            <w:r w:rsidRPr="00DC7B2C">
              <w:rPr>
                <w:rFonts w:asciiTheme="minorEastAsia" w:eastAsiaTheme="minorEastAsia" w:hAnsiTheme="minorEastAsia"/>
                <w:sz w:val="24"/>
              </w:rPr>
              <w:t>161610307</w:t>
            </w:r>
          </w:p>
        </w:tc>
        <w:tc>
          <w:tcPr>
            <w:tcW w:w="1305" w:type="dxa"/>
            <w:gridSpan w:val="3"/>
            <w:tcBorders>
              <w:top w:val="single" w:sz="4" w:space="0" w:color="auto"/>
              <w:left w:val="single" w:sz="4" w:space="0" w:color="auto"/>
              <w:bottom w:val="single" w:sz="4" w:space="0" w:color="auto"/>
              <w:right w:val="single" w:sz="4" w:space="0" w:color="auto"/>
            </w:tcBorders>
            <w:vAlign w:val="center"/>
          </w:tcPr>
          <w:p w14:paraId="5375F24D" w14:textId="77777777" w:rsidR="00B47C23" w:rsidRPr="00DC7B2C" w:rsidRDefault="00DC7B2C" w:rsidP="004F1846">
            <w:pPr>
              <w:jc w:val="center"/>
              <w:rPr>
                <w:rFonts w:asciiTheme="minorEastAsia" w:eastAsiaTheme="minorEastAsia" w:hAnsiTheme="minorEastAsia"/>
                <w:sz w:val="24"/>
              </w:rPr>
            </w:pPr>
            <w:r w:rsidRPr="00DC7B2C">
              <w:rPr>
                <w:rFonts w:asciiTheme="minorEastAsia" w:eastAsiaTheme="minorEastAsia" w:hAnsiTheme="minorEastAsia" w:hint="eastAsia"/>
                <w:sz w:val="24"/>
              </w:rPr>
              <w:t>王鋆玙</w:t>
            </w:r>
          </w:p>
        </w:tc>
        <w:tc>
          <w:tcPr>
            <w:tcW w:w="1218" w:type="dxa"/>
            <w:tcBorders>
              <w:top w:val="single" w:sz="4" w:space="0" w:color="auto"/>
              <w:left w:val="single" w:sz="4" w:space="0" w:color="auto"/>
              <w:bottom w:val="single" w:sz="4" w:space="0" w:color="auto"/>
              <w:right w:val="single" w:sz="4" w:space="0" w:color="auto"/>
            </w:tcBorders>
            <w:vAlign w:val="center"/>
          </w:tcPr>
          <w:p w14:paraId="6EDD59B9" w14:textId="77777777" w:rsidR="00B47C23" w:rsidRPr="00DC7B2C" w:rsidRDefault="00B47C23" w:rsidP="004F1846">
            <w:pPr>
              <w:jc w:val="center"/>
              <w:rPr>
                <w:rFonts w:asciiTheme="minorEastAsia" w:eastAsiaTheme="minorEastAsia" w:hAnsiTheme="minorEastAsia"/>
                <w:sz w:val="24"/>
              </w:rPr>
            </w:pPr>
          </w:p>
        </w:tc>
        <w:tc>
          <w:tcPr>
            <w:tcW w:w="965" w:type="dxa"/>
            <w:gridSpan w:val="2"/>
            <w:tcBorders>
              <w:top w:val="single" w:sz="4" w:space="0" w:color="auto"/>
              <w:left w:val="single" w:sz="4" w:space="0" w:color="auto"/>
              <w:bottom w:val="single" w:sz="4" w:space="0" w:color="auto"/>
              <w:right w:val="single" w:sz="4" w:space="0" w:color="auto"/>
            </w:tcBorders>
            <w:vAlign w:val="center"/>
          </w:tcPr>
          <w:p w14:paraId="3CC801AC" w14:textId="77777777" w:rsidR="00B47C23" w:rsidRPr="00DC7B2C" w:rsidRDefault="00B47C23" w:rsidP="004F1846">
            <w:pPr>
              <w:jc w:val="center"/>
              <w:rPr>
                <w:rFonts w:asciiTheme="minorEastAsia" w:eastAsiaTheme="minorEastAsia" w:hAnsiTheme="minorEastAsia"/>
                <w:sz w:val="24"/>
              </w:rPr>
            </w:pPr>
          </w:p>
        </w:tc>
        <w:tc>
          <w:tcPr>
            <w:tcW w:w="944" w:type="dxa"/>
            <w:gridSpan w:val="3"/>
            <w:tcBorders>
              <w:top w:val="single" w:sz="4" w:space="0" w:color="auto"/>
              <w:left w:val="single" w:sz="4" w:space="0" w:color="auto"/>
              <w:bottom w:val="single" w:sz="4" w:space="0" w:color="auto"/>
              <w:right w:val="single" w:sz="4" w:space="0" w:color="auto"/>
            </w:tcBorders>
            <w:vAlign w:val="center"/>
          </w:tcPr>
          <w:p w14:paraId="5FF4F9E0" w14:textId="77777777" w:rsidR="00B47C23" w:rsidRPr="00DC7B2C" w:rsidRDefault="00B47C23" w:rsidP="004F1846">
            <w:pPr>
              <w:jc w:val="center"/>
              <w:rPr>
                <w:rFonts w:asciiTheme="minorEastAsia" w:eastAsiaTheme="minorEastAsia" w:hAnsiTheme="minorEastAsia"/>
                <w:sz w:val="24"/>
              </w:rPr>
            </w:pPr>
          </w:p>
        </w:tc>
        <w:tc>
          <w:tcPr>
            <w:tcW w:w="1067" w:type="dxa"/>
            <w:tcBorders>
              <w:top w:val="single" w:sz="4" w:space="0" w:color="auto"/>
              <w:left w:val="single" w:sz="4" w:space="0" w:color="auto"/>
              <w:bottom w:val="single" w:sz="4" w:space="0" w:color="auto"/>
              <w:right w:val="single" w:sz="4" w:space="0" w:color="auto"/>
            </w:tcBorders>
            <w:vAlign w:val="center"/>
          </w:tcPr>
          <w:p w14:paraId="5422F0C6" w14:textId="77777777" w:rsidR="00B47C23" w:rsidRPr="00DC7B2C" w:rsidRDefault="00B47C23" w:rsidP="004F1846">
            <w:pPr>
              <w:jc w:val="center"/>
              <w:rPr>
                <w:rFonts w:asciiTheme="minorEastAsia" w:eastAsiaTheme="minorEastAsia" w:hAnsiTheme="minorEastAsia"/>
                <w:sz w:val="24"/>
              </w:rPr>
            </w:pPr>
          </w:p>
        </w:tc>
      </w:tr>
      <w:tr w:rsidR="00B47C23" w:rsidRPr="00DC7B2C" w14:paraId="77A2FC98" w14:textId="77777777" w:rsidTr="00DC7B2C">
        <w:trPr>
          <w:trHeight w:val="434"/>
        </w:trPr>
        <w:tc>
          <w:tcPr>
            <w:tcW w:w="1274" w:type="dxa"/>
            <w:gridSpan w:val="3"/>
            <w:vMerge/>
            <w:tcBorders>
              <w:top w:val="single" w:sz="4" w:space="0" w:color="auto"/>
              <w:left w:val="single" w:sz="4" w:space="0" w:color="auto"/>
              <w:bottom w:val="single" w:sz="4" w:space="0" w:color="auto"/>
              <w:right w:val="single" w:sz="4" w:space="0" w:color="auto"/>
            </w:tcBorders>
            <w:vAlign w:val="center"/>
          </w:tcPr>
          <w:p w14:paraId="33919CE5" w14:textId="77777777" w:rsidR="00B47C23" w:rsidRPr="00FC257A" w:rsidRDefault="00B47C23" w:rsidP="004F1846">
            <w:pPr>
              <w:widowControl/>
              <w:jc w:val="left"/>
              <w:rPr>
                <w:rFonts w:asciiTheme="minorEastAsia" w:eastAsiaTheme="minorEastAsia" w:hAnsiTheme="minorEastAsia"/>
                <w:sz w:val="24"/>
              </w:rPr>
            </w:pPr>
          </w:p>
        </w:tc>
        <w:tc>
          <w:tcPr>
            <w:tcW w:w="1732" w:type="dxa"/>
            <w:gridSpan w:val="3"/>
            <w:tcBorders>
              <w:top w:val="single" w:sz="4" w:space="0" w:color="auto"/>
              <w:left w:val="single" w:sz="4" w:space="0" w:color="auto"/>
              <w:bottom w:val="single" w:sz="4" w:space="0" w:color="auto"/>
              <w:right w:val="single" w:sz="4" w:space="0" w:color="auto"/>
            </w:tcBorders>
            <w:vAlign w:val="center"/>
          </w:tcPr>
          <w:p w14:paraId="743CD17C" w14:textId="77777777" w:rsidR="00B47C23" w:rsidRPr="00DC7B2C" w:rsidRDefault="00B47C23" w:rsidP="004F1846">
            <w:pPr>
              <w:jc w:val="center"/>
              <w:rPr>
                <w:rFonts w:asciiTheme="minorEastAsia" w:eastAsiaTheme="minorEastAsia" w:hAnsiTheme="minorEastAsia"/>
                <w:sz w:val="24"/>
              </w:rPr>
            </w:pPr>
          </w:p>
        </w:tc>
        <w:tc>
          <w:tcPr>
            <w:tcW w:w="1305" w:type="dxa"/>
            <w:gridSpan w:val="3"/>
            <w:tcBorders>
              <w:top w:val="single" w:sz="4" w:space="0" w:color="auto"/>
              <w:left w:val="single" w:sz="4" w:space="0" w:color="auto"/>
              <w:bottom w:val="single" w:sz="4" w:space="0" w:color="auto"/>
              <w:right w:val="single" w:sz="4" w:space="0" w:color="auto"/>
            </w:tcBorders>
            <w:vAlign w:val="center"/>
          </w:tcPr>
          <w:p w14:paraId="5C3D6926" w14:textId="77777777" w:rsidR="00B47C23" w:rsidRPr="00DC7B2C" w:rsidRDefault="00B47C23" w:rsidP="004F1846">
            <w:pPr>
              <w:jc w:val="center"/>
              <w:rPr>
                <w:rFonts w:asciiTheme="minorEastAsia" w:eastAsiaTheme="minorEastAsia" w:hAnsiTheme="minorEastAsia"/>
                <w:sz w:val="24"/>
              </w:rPr>
            </w:pPr>
          </w:p>
        </w:tc>
        <w:tc>
          <w:tcPr>
            <w:tcW w:w="1218" w:type="dxa"/>
            <w:tcBorders>
              <w:top w:val="single" w:sz="4" w:space="0" w:color="auto"/>
              <w:left w:val="single" w:sz="4" w:space="0" w:color="auto"/>
              <w:bottom w:val="single" w:sz="4" w:space="0" w:color="auto"/>
              <w:right w:val="single" w:sz="4" w:space="0" w:color="auto"/>
            </w:tcBorders>
            <w:vAlign w:val="center"/>
          </w:tcPr>
          <w:p w14:paraId="3AF7AE3F" w14:textId="77777777" w:rsidR="00B47C23" w:rsidRPr="00DC7B2C" w:rsidRDefault="00B47C23" w:rsidP="004F1846">
            <w:pPr>
              <w:jc w:val="center"/>
              <w:rPr>
                <w:rFonts w:asciiTheme="minorEastAsia" w:eastAsiaTheme="minorEastAsia" w:hAnsiTheme="minorEastAsia"/>
                <w:sz w:val="24"/>
              </w:rPr>
            </w:pPr>
          </w:p>
        </w:tc>
        <w:tc>
          <w:tcPr>
            <w:tcW w:w="965" w:type="dxa"/>
            <w:gridSpan w:val="2"/>
            <w:tcBorders>
              <w:top w:val="single" w:sz="4" w:space="0" w:color="auto"/>
              <w:left w:val="single" w:sz="4" w:space="0" w:color="auto"/>
              <w:bottom w:val="single" w:sz="4" w:space="0" w:color="auto"/>
              <w:right w:val="single" w:sz="4" w:space="0" w:color="auto"/>
            </w:tcBorders>
            <w:vAlign w:val="center"/>
          </w:tcPr>
          <w:p w14:paraId="4AE47FC0" w14:textId="77777777" w:rsidR="00B47C23" w:rsidRPr="00DC7B2C" w:rsidRDefault="00B47C23" w:rsidP="004F1846">
            <w:pPr>
              <w:jc w:val="center"/>
              <w:rPr>
                <w:rFonts w:asciiTheme="minorEastAsia" w:eastAsiaTheme="minorEastAsia" w:hAnsiTheme="minorEastAsia"/>
                <w:sz w:val="24"/>
              </w:rPr>
            </w:pPr>
          </w:p>
        </w:tc>
        <w:tc>
          <w:tcPr>
            <w:tcW w:w="944" w:type="dxa"/>
            <w:gridSpan w:val="3"/>
            <w:tcBorders>
              <w:top w:val="single" w:sz="4" w:space="0" w:color="auto"/>
              <w:left w:val="single" w:sz="4" w:space="0" w:color="auto"/>
              <w:bottom w:val="single" w:sz="4" w:space="0" w:color="auto"/>
              <w:right w:val="single" w:sz="4" w:space="0" w:color="auto"/>
            </w:tcBorders>
            <w:vAlign w:val="center"/>
          </w:tcPr>
          <w:p w14:paraId="3B05D2ED" w14:textId="77777777" w:rsidR="00B47C23" w:rsidRPr="00DC7B2C" w:rsidRDefault="00B47C23" w:rsidP="004F1846">
            <w:pPr>
              <w:jc w:val="center"/>
              <w:rPr>
                <w:rFonts w:asciiTheme="minorEastAsia" w:eastAsiaTheme="minorEastAsia" w:hAnsiTheme="minorEastAsia"/>
                <w:sz w:val="24"/>
              </w:rPr>
            </w:pPr>
          </w:p>
        </w:tc>
        <w:tc>
          <w:tcPr>
            <w:tcW w:w="1067" w:type="dxa"/>
            <w:tcBorders>
              <w:top w:val="single" w:sz="4" w:space="0" w:color="auto"/>
              <w:left w:val="single" w:sz="4" w:space="0" w:color="auto"/>
              <w:bottom w:val="single" w:sz="4" w:space="0" w:color="auto"/>
              <w:right w:val="single" w:sz="4" w:space="0" w:color="auto"/>
            </w:tcBorders>
            <w:vAlign w:val="center"/>
          </w:tcPr>
          <w:p w14:paraId="69799055" w14:textId="77777777" w:rsidR="00B47C23" w:rsidRPr="00DC7B2C" w:rsidRDefault="00B47C23" w:rsidP="004F1846">
            <w:pPr>
              <w:jc w:val="center"/>
              <w:rPr>
                <w:rFonts w:asciiTheme="minorEastAsia" w:eastAsiaTheme="minorEastAsia" w:hAnsiTheme="minorEastAsia"/>
                <w:sz w:val="24"/>
              </w:rPr>
            </w:pPr>
          </w:p>
        </w:tc>
      </w:tr>
      <w:tr w:rsidR="00B47C23" w:rsidRPr="00DC7B2C" w14:paraId="5F8D0B9E" w14:textId="77777777" w:rsidTr="00DC7B2C">
        <w:trPr>
          <w:trHeight w:val="472"/>
        </w:trPr>
        <w:tc>
          <w:tcPr>
            <w:tcW w:w="1274" w:type="dxa"/>
            <w:gridSpan w:val="3"/>
            <w:vMerge/>
            <w:tcBorders>
              <w:top w:val="single" w:sz="4" w:space="0" w:color="auto"/>
              <w:left w:val="single" w:sz="4" w:space="0" w:color="auto"/>
              <w:bottom w:val="single" w:sz="4" w:space="0" w:color="auto"/>
              <w:right w:val="single" w:sz="4" w:space="0" w:color="auto"/>
            </w:tcBorders>
            <w:vAlign w:val="center"/>
          </w:tcPr>
          <w:p w14:paraId="42C14CC1" w14:textId="77777777" w:rsidR="00B47C23" w:rsidRPr="00FC257A" w:rsidRDefault="00B47C23" w:rsidP="004F1846">
            <w:pPr>
              <w:widowControl/>
              <w:jc w:val="left"/>
              <w:rPr>
                <w:rFonts w:asciiTheme="minorEastAsia" w:eastAsiaTheme="minorEastAsia" w:hAnsiTheme="minorEastAsia"/>
                <w:sz w:val="24"/>
              </w:rPr>
            </w:pPr>
          </w:p>
        </w:tc>
        <w:tc>
          <w:tcPr>
            <w:tcW w:w="1732" w:type="dxa"/>
            <w:gridSpan w:val="3"/>
            <w:tcBorders>
              <w:top w:val="single" w:sz="4" w:space="0" w:color="auto"/>
              <w:left w:val="single" w:sz="4" w:space="0" w:color="auto"/>
              <w:bottom w:val="single" w:sz="4" w:space="0" w:color="auto"/>
              <w:right w:val="single" w:sz="4" w:space="0" w:color="auto"/>
            </w:tcBorders>
            <w:vAlign w:val="center"/>
          </w:tcPr>
          <w:p w14:paraId="0CAA5392" w14:textId="77777777" w:rsidR="00B47C23" w:rsidRPr="00DC7B2C" w:rsidRDefault="00B47C23" w:rsidP="004F1846">
            <w:pPr>
              <w:rPr>
                <w:rFonts w:asciiTheme="minorEastAsia" w:eastAsiaTheme="minorEastAsia" w:hAnsiTheme="minorEastAsia"/>
                <w:sz w:val="24"/>
              </w:rPr>
            </w:pPr>
            <w:r w:rsidRPr="00DC7B2C">
              <w:rPr>
                <w:rFonts w:asciiTheme="minorEastAsia" w:eastAsiaTheme="minorEastAsia" w:hAnsiTheme="minorEastAsia" w:hint="eastAsia"/>
                <w:sz w:val="24"/>
              </w:rPr>
              <w:t xml:space="preserve">        </w:t>
            </w:r>
          </w:p>
        </w:tc>
        <w:tc>
          <w:tcPr>
            <w:tcW w:w="1305" w:type="dxa"/>
            <w:gridSpan w:val="3"/>
            <w:tcBorders>
              <w:top w:val="single" w:sz="4" w:space="0" w:color="auto"/>
              <w:left w:val="single" w:sz="4" w:space="0" w:color="auto"/>
              <w:bottom w:val="single" w:sz="4" w:space="0" w:color="auto"/>
              <w:right w:val="single" w:sz="4" w:space="0" w:color="auto"/>
            </w:tcBorders>
            <w:vAlign w:val="center"/>
          </w:tcPr>
          <w:p w14:paraId="7D54B824" w14:textId="77777777" w:rsidR="00B47C23" w:rsidRPr="00DC7B2C" w:rsidRDefault="00B47C23" w:rsidP="004F1846">
            <w:pPr>
              <w:jc w:val="center"/>
              <w:rPr>
                <w:rFonts w:asciiTheme="minorEastAsia" w:eastAsiaTheme="minorEastAsia" w:hAnsiTheme="minorEastAsia"/>
                <w:sz w:val="24"/>
              </w:rPr>
            </w:pPr>
          </w:p>
        </w:tc>
        <w:tc>
          <w:tcPr>
            <w:tcW w:w="1218" w:type="dxa"/>
            <w:tcBorders>
              <w:top w:val="single" w:sz="4" w:space="0" w:color="auto"/>
              <w:left w:val="single" w:sz="4" w:space="0" w:color="auto"/>
              <w:bottom w:val="single" w:sz="4" w:space="0" w:color="auto"/>
              <w:right w:val="single" w:sz="4" w:space="0" w:color="auto"/>
            </w:tcBorders>
            <w:vAlign w:val="center"/>
          </w:tcPr>
          <w:p w14:paraId="36292E72" w14:textId="77777777" w:rsidR="00B47C23" w:rsidRPr="00DC7B2C" w:rsidRDefault="00B47C23" w:rsidP="004F1846">
            <w:pPr>
              <w:jc w:val="center"/>
              <w:rPr>
                <w:rFonts w:asciiTheme="minorEastAsia" w:eastAsiaTheme="minorEastAsia" w:hAnsiTheme="minorEastAsia"/>
                <w:sz w:val="24"/>
              </w:rPr>
            </w:pPr>
          </w:p>
        </w:tc>
        <w:tc>
          <w:tcPr>
            <w:tcW w:w="965" w:type="dxa"/>
            <w:gridSpan w:val="2"/>
            <w:tcBorders>
              <w:top w:val="single" w:sz="4" w:space="0" w:color="auto"/>
              <w:left w:val="single" w:sz="4" w:space="0" w:color="auto"/>
              <w:bottom w:val="single" w:sz="4" w:space="0" w:color="auto"/>
              <w:right w:val="single" w:sz="4" w:space="0" w:color="auto"/>
            </w:tcBorders>
            <w:vAlign w:val="center"/>
          </w:tcPr>
          <w:p w14:paraId="64E79E82" w14:textId="77777777" w:rsidR="00B47C23" w:rsidRPr="00DC7B2C" w:rsidRDefault="00B47C23" w:rsidP="004F1846">
            <w:pPr>
              <w:jc w:val="center"/>
              <w:rPr>
                <w:rFonts w:asciiTheme="minorEastAsia" w:eastAsiaTheme="minorEastAsia" w:hAnsiTheme="minorEastAsia"/>
                <w:sz w:val="24"/>
              </w:rPr>
            </w:pPr>
          </w:p>
        </w:tc>
        <w:tc>
          <w:tcPr>
            <w:tcW w:w="944" w:type="dxa"/>
            <w:gridSpan w:val="3"/>
            <w:tcBorders>
              <w:top w:val="single" w:sz="4" w:space="0" w:color="auto"/>
              <w:left w:val="single" w:sz="4" w:space="0" w:color="auto"/>
              <w:bottom w:val="single" w:sz="4" w:space="0" w:color="auto"/>
              <w:right w:val="single" w:sz="4" w:space="0" w:color="auto"/>
            </w:tcBorders>
            <w:vAlign w:val="center"/>
          </w:tcPr>
          <w:p w14:paraId="24B8CBED" w14:textId="77777777" w:rsidR="00B47C23" w:rsidRPr="00DC7B2C" w:rsidRDefault="00B47C23" w:rsidP="004F1846">
            <w:pPr>
              <w:jc w:val="center"/>
              <w:rPr>
                <w:rFonts w:asciiTheme="minorEastAsia" w:eastAsiaTheme="minorEastAsia" w:hAnsiTheme="minorEastAsia"/>
                <w:sz w:val="24"/>
              </w:rPr>
            </w:pPr>
          </w:p>
        </w:tc>
        <w:tc>
          <w:tcPr>
            <w:tcW w:w="1067" w:type="dxa"/>
            <w:tcBorders>
              <w:top w:val="single" w:sz="4" w:space="0" w:color="auto"/>
              <w:left w:val="single" w:sz="4" w:space="0" w:color="auto"/>
              <w:bottom w:val="single" w:sz="4" w:space="0" w:color="auto"/>
              <w:right w:val="single" w:sz="4" w:space="0" w:color="auto"/>
            </w:tcBorders>
            <w:vAlign w:val="center"/>
          </w:tcPr>
          <w:p w14:paraId="60740FBF" w14:textId="77777777" w:rsidR="00B47C23" w:rsidRPr="00DC7B2C" w:rsidRDefault="00B47C23" w:rsidP="004F1846">
            <w:pPr>
              <w:jc w:val="center"/>
              <w:rPr>
                <w:rFonts w:asciiTheme="minorEastAsia" w:eastAsiaTheme="minorEastAsia" w:hAnsiTheme="minorEastAsia"/>
                <w:sz w:val="24"/>
              </w:rPr>
            </w:pPr>
          </w:p>
        </w:tc>
      </w:tr>
      <w:tr w:rsidR="00B47C23" w:rsidRPr="00DC7B2C" w14:paraId="73326230" w14:textId="77777777" w:rsidTr="00DC7B2C">
        <w:trPr>
          <w:trHeight w:val="472"/>
        </w:trPr>
        <w:tc>
          <w:tcPr>
            <w:tcW w:w="1274" w:type="dxa"/>
            <w:gridSpan w:val="3"/>
            <w:vMerge/>
            <w:tcBorders>
              <w:top w:val="single" w:sz="4" w:space="0" w:color="auto"/>
              <w:left w:val="single" w:sz="4" w:space="0" w:color="auto"/>
              <w:bottom w:val="single" w:sz="4" w:space="0" w:color="auto"/>
              <w:right w:val="single" w:sz="4" w:space="0" w:color="auto"/>
            </w:tcBorders>
            <w:vAlign w:val="center"/>
          </w:tcPr>
          <w:p w14:paraId="4103A88E" w14:textId="77777777" w:rsidR="00B47C23" w:rsidRPr="00FC257A" w:rsidRDefault="00B47C23" w:rsidP="004F1846">
            <w:pPr>
              <w:widowControl/>
              <w:jc w:val="left"/>
              <w:rPr>
                <w:rFonts w:asciiTheme="minorEastAsia" w:eastAsiaTheme="minorEastAsia" w:hAnsiTheme="minorEastAsia"/>
                <w:sz w:val="24"/>
              </w:rPr>
            </w:pPr>
          </w:p>
        </w:tc>
        <w:tc>
          <w:tcPr>
            <w:tcW w:w="1732" w:type="dxa"/>
            <w:gridSpan w:val="3"/>
            <w:tcBorders>
              <w:top w:val="single" w:sz="4" w:space="0" w:color="auto"/>
              <w:left w:val="single" w:sz="4" w:space="0" w:color="auto"/>
              <w:bottom w:val="single" w:sz="4" w:space="0" w:color="auto"/>
              <w:right w:val="single" w:sz="4" w:space="0" w:color="auto"/>
            </w:tcBorders>
            <w:vAlign w:val="center"/>
          </w:tcPr>
          <w:p w14:paraId="4466289A" w14:textId="77777777" w:rsidR="00B47C23" w:rsidRPr="00DC7B2C" w:rsidRDefault="00B47C23" w:rsidP="004F1846">
            <w:pPr>
              <w:jc w:val="center"/>
              <w:rPr>
                <w:rFonts w:asciiTheme="minorEastAsia" w:eastAsiaTheme="minorEastAsia" w:hAnsiTheme="minorEastAsia"/>
                <w:sz w:val="24"/>
              </w:rPr>
            </w:pPr>
          </w:p>
        </w:tc>
        <w:tc>
          <w:tcPr>
            <w:tcW w:w="1305" w:type="dxa"/>
            <w:gridSpan w:val="3"/>
            <w:tcBorders>
              <w:top w:val="single" w:sz="4" w:space="0" w:color="auto"/>
              <w:left w:val="single" w:sz="4" w:space="0" w:color="auto"/>
              <w:bottom w:val="single" w:sz="4" w:space="0" w:color="auto"/>
              <w:right w:val="single" w:sz="4" w:space="0" w:color="auto"/>
            </w:tcBorders>
            <w:vAlign w:val="center"/>
          </w:tcPr>
          <w:p w14:paraId="1E306DB2" w14:textId="77777777" w:rsidR="00B47C23" w:rsidRPr="00DC7B2C" w:rsidRDefault="00B47C23" w:rsidP="004F1846">
            <w:pPr>
              <w:jc w:val="center"/>
              <w:rPr>
                <w:rFonts w:asciiTheme="minorEastAsia" w:eastAsiaTheme="minorEastAsia" w:hAnsiTheme="minorEastAsia"/>
                <w:sz w:val="24"/>
              </w:rPr>
            </w:pPr>
          </w:p>
        </w:tc>
        <w:tc>
          <w:tcPr>
            <w:tcW w:w="1218" w:type="dxa"/>
            <w:tcBorders>
              <w:top w:val="single" w:sz="4" w:space="0" w:color="auto"/>
              <w:left w:val="single" w:sz="4" w:space="0" w:color="auto"/>
              <w:bottom w:val="single" w:sz="4" w:space="0" w:color="auto"/>
              <w:right w:val="single" w:sz="4" w:space="0" w:color="auto"/>
            </w:tcBorders>
            <w:vAlign w:val="center"/>
          </w:tcPr>
          <w:p w14:paraId="42ECFFA9" w14:textId="77777777" w:rsidR="00B47C23" w:rsidRPr="00DC7B2C" w:rsidRDefault="00B47C23" w:rsidP="004F1846">
            <w:pPr>
              <w:jc w:val="center"/>
              <w:rPr>
                <w:rFonts w:asciiTheme="minorEastAsia" w:eastAsiaTheme="minorEastAsia" w:hAnsiTheme="minorEastAsia"/>
                <w:sz w:val="24"/>
              </w:rPr>
            </w:pPr>
          </w:p>
        </w:tc>
        <w:tc>
          <w:tcPr>
            <w:tcW w:w="965" w:type="dxa"/>
            <w:gridSpan w:val="2"/>
            <w:tcBorders>
              <w:top w:val="single" w:sz="4" w:space="0" w:color="auto"/>
              <w:left w:val="single" w:sz="4" w:space="0" w:color="auto"/>
              <w:bottom w:val="single" w:sz="4" w:space="0" w:color="auto"/>
              <w:right w:val="single" w:sz="4" w:space="0" w:color="auto"/>
            </w:tcBorders>
            <w:vAlign w:val="center"/>
          </w:tcPr>
          <w:p w14:paraId="1918C080" w14:textId="77777777" w:rsidR="00B47C23" w:rsidRPr="00DC7B2C" w:rsidRDefault="00B47C23" w:rsidP="004F1846">
            <w:pPr>
              <w:jc w:val="center"/>
              <w:rPr>
                <w:rFonts w:asciiTheme="minorEastAsia" w:eastAsiaTheme="minorEastAsia" w:hAnsiTheme="minorEastAsia"/>
                <w:sz w:val="24"/>
              </w:rPr>
            </w:pPr>
          </w:p>
        </w:tc>
        <w:tc>
          <w:tcPr>
            <w:tcW w:w="944" w:type="dxa"/>
            <w:gridSpan w:val="3"/>
            <w:tcBorders>
              <w:top w:val="single" w:sz="4" w:space="0" w:color="auto"/>
              <w:left w:val="single" w:sz="4" w:space="0" w:color="auto"/>
              <w:bottom w:val="single" w:sz="4" w:space="0" w:color="auto"/>
              <w:right w:val="single" w:sz="4" w:space="0" w:color="auto"/>
            </w:tcBorders>
            <w:vAlign w:val="center"/>
          </w:tcPr>
          <w:p w14:paraId="659DBAA0" w14:textId="77777777" w:rsidR="00B47C23" w:rsidRPr="00DC7B2C" w:rsidRDefault="00B47C23" w:rsidP="004F1846">
            <w:pPr>
              <w:jc w:val="center"/>
              <w:rPr>
                <w:rFonts w:asciiTheme="minorEastAsia" w:eastAsiaTheme="minorEastAsia" w:hAnsiTheme="minorEastAsia"/>
                <w:sz w:val="24"/>
              </w:rPr>
            </w:pPr>
          </w:p>
        </w:tc>
        <w:tc>
          <w:tcPr>
            <w:tcW w:w="1067" w:type="dxa"/>
            <w:tcBorders>
              <w:top w:val="single" w:sz="4" w:space="0" w:color="auto"/>
              <w:left w:val="single" w:sz="4" w:space="0" w:color="auto"/>
              <w:bottom w:val="single" w:sz="4" w:space="0" w:color="auto"/>
              <w:right w:val="single" w:sz="4" w:space="0" w:color="auto"/>
            </w:tcBorders>
            <w:vAlign w:val="center"/>
          </w:tcPr>
          <w:p w14:paraId="6F0D7AF1" w14:textId="77777777" w:rsidR="00B47C23" w:rsidRPr="00DC7B2C" w:rsidRDefault="00B47C23" w:rsidP="004F1846">
            <w:pPr>
              <w:jc w:val="center"/>
              <w:rPr>
                <w:rFonts w:asciiTheme="minorEastAsia" w:eastAsiaTheme="minorEastAsia" w:hAnsiTheme="minorEastAsia"/>
                <w:sz w:val="24"/>
              </w:rPr>
            </w:pPr>
          </w:p>
        </w:tc>
      </w:tr>
      <w:tr w:rsidR="00B47C23" w:rsidRPr="00DC7B2C" w14:paraId="4812C84E" w14:textId="77777777" w:rsidTr="00DC7B2C">
        <w:trPr>
          <w:trHeight w:val="472"/>
        </w:trPr>
        <w:tc>
          <w:tcPr>
            <w:tcW w:w="1274" w:type="dxa"/>
            <w:gridSpan w:val="3"/>
            <w:vMerge/>
            <w:tcBorders>
              <w:top w:val="single" w:sz="4" w:space="0" w:color="auto"/>
              <w:left w:val="single" w:sz="4" w:space="0" w:color="auto"/>
              <w:bottom w:val="single" w:sz="4" w:space="0" w:color="auto"/>
              <w:right w:val="single" w:sz="4" w:space="0" w:color="auto"/>
            </w:tcBorders>
            <w:vAlign w:val="center"/>
          </w:tcPr>
          <w:p w14:paraId="6EEDC857" w14:textId="77777777" w:rsidR="00B47C23" w:rsidRPr="00FC257A" w:rsidRDefault="00B47C23" w:rsidP="004F1846">
            <w:pPr>
              <w:widowControl/>
              <w:jc w:val="left"/>
              <w:rPr>
                <w:rFonts w:asciiTheme="minorEastAsia" w:eastAsiaTheme="minorEastAsia" w:hAnsiTheme="minorEastAsia"/>
                <w:sz w:val="24"/>
              </w:rPr>
            </w:pPr>
          </w:p>
        </w:tc>
        <w:tc>
          <w:tcPr>
            <w:tcW w:w="1732" w:type="dxa"/>
            <w:gridSpan w:val="3"/>
            <w:tcBorders>
              <w:top w:val="single" w:sz="4" w:space="0" w:color="auto"/>
              <w:left w:val="single" w:sz="4" w:space="0" w:color="auto"/>
              <w:bottom w:val="single" w:sz="4" w:space="0" w:color="auto"/>
              <w:right w:val="single" w:sz="4" w:space="0" w:color="auto"/>
            </w:tcBorders>
            <w:vAlign w:val="center"/>
          </w:tcPr>
          <w:p w14:paraId="332BAA04" w14:textId="77777777" w:rsidR="00B47C23" w:rsidRPr="00DC7B2C" w:rsidRDefault="00B47C23" w:rsidP="004F1846">
            <w:pPr>
              <w:jc w:val="center"/>
              <w:rPr>
                <w:rFonts w:asciiTheme="minorEastAsia" w:eastAsiaTheme="minorEastAsia" w:hAnsiTheme="minorEastAsia"/>
                <w:sz w:val="24"/>
              </w:rPr>
            </w:pPr>
          </w:p>
        </w:tc>
        <w:tc>
          <w:tcPr>
            <w:tcW w:w="1305" w:type="dxa"/>
            <w:gridSpan w:val="3"/>
            <w:tcBorders>
              <w:top w:val="single" w:sz="4" w:space="0" w:color="auto"/>
              <w:left w:val="single" w:sz="4" w:space="0" w:color="auto"/>
              <w:bottom w:val="single" w:sz="4" w:space="0" w:color="auto"/>
              <w:right w:val="single" w:sz="4" w:space="0" w:color="auto"/>
            </w:tcBorders>
            <w:vAlign w:val="center"/>
          </w:tcPr>
          <w:p w14:paraId="2D263166" w14:textId="77777777" w:rsidR="00B47C23" w:rsidRPr="00DC7B2C" w:rsidRDefault="00B47C23" w:rsidP="004F1846">
            <w:pPr>
              <w:jc w:val="center"/>
              <w:rPr>
                <w:rFonts w:asciiTheme="minorEastAsia" w:eastAsiaTheme="minorEastAsia" w:hAnsiTheme="minorEastAsia"/>
                <w:sz w:val="24"/>
              </w:rPr>
            </w:pPr>
          </w:p>
        </w:tc>
        <w:tc>
          <w:tcPr>
            <w:tcW w:w="1218" w:type="dxa"/>
            <w:tcBorders>
              <w:top w:val="single" w:sz="4" w:space="0" w:color="auto"/>
              <w:left w:val="single" w:sz="4" w:space="0" w:color="auto"/>
              <w:bottom w:val="single" w:sz="4" w:space="0" w:color="auto"/>
              <w:right w:val="single" w:sz="4" w:space="0" w:color="auto"/>
            </w:tcBorders>
            <w:vAlign w:val="center"/>
          </w:tcPr>
          <w:p w14:paraId="2D41D6A5" w14:textId="77777777" w:rsidR="00B47C23" w:rsidRPr="00DC7B2C" w:rsidRDefault="00B47C23" w:rsidP="004F1846">
            <w:pPr>
              <w:jc w:val="center"/>
              <w:rPr>
                <w:rFonts w:asciiTheme="minorEastAsia" w:eastAsiaTheme="minorEastAsia" w:hAnsiTheme="minorEastAsia"/>
                <w:sz w:val="24"/>
              </w:rPr>
            </w:pPr>
          </w:p>
        </w:tc>
        <w:tc>
          <w:tcPr>
            <w:tcW w:w="965" w:type="dxa"/>
            <w:gridSpan w:val="2"/>
            <w:tcBorders>
              <w:top w:val="single" w:sz="4" w:space="0" w:color="auto"/>
              <w:left w:val="single" w:sz="4" w:space="0" w:color="auto"/>
              <w:bottom w:val="single" w:sz="4" w:space="0" w:color="auto"/>
              <w:right w:val="single" w:sz="4" w:space="0" w:color="auto"/>
            </w:tcBorders>
            <w:vAlign w:val="center"/>
          </w:tcPr>
          <w:p w14:paraId="51D44172" w14:textId="77777777" w:rsidR="00B47C23" w:rsidRPr="00DC7B2C" w:rsidRDefault="00B47C23" w:rsidP="004F1846">
            <w:pPr>
              <w:jc w:val="center"/>
              <w:rPr>
                <w:rFonts w:asciiTheme="minorEastAsia" w:eastAsiaTheme="minorEastAsia" w:hAnsiTheme="minorEastAsia"/>
                <w:sz w:val="24"/>
              </w:rPr>
            </w:pPr>
          </w:p>
        </w:tc>
        <w:tc>
          <w:tcPr>
            <w:tcW w:w="944" w:type="dxa"/>
            <w:gridSpan w:val="3"/>
            <w:tcBorders>
              <w:top w:val="single" w:sz="4" w:space="0" w:color="auto"/>
              <w:left w:val="single" w:sz="4" w:space="0" w:color="auto"/>
              <w:bottom w:val="single" w:sz="4" w:space="0" w:color="auto"/>
              <w:right w:val="single" w:sz="4" w:space="0" w:color="auto"/>
            </w:tcBorders>
            <w:vAlign w:val="center"/>
          </w:tcPr>
          <w:p w14:paraId="56DF9385" w14:textId="77777777" w:rsidR="00B47C23" w:rsidRPr="00DC7B2C" w:rsidRDefault="00B47C23" w:rsidP="004F1846">
            <w:pPr>
              <w:jc w:val="center"/>
              <w:rPr>
                <w:rFonts w:asciiTheme="minorEastAsia" w:eastAsiaTheme="minorEastAsia" w:hAnsiTheme="minorEastAsia"/>
                <w:sz w:val="24"/>
              </w:rPr>
            </w:pPr>
          </w:p>
        </w:tc>
        <w:tc>
          <w:tcPr>
            <w:tcW w:w="1067" w:type="dxa"/>
            <w:tcBorders>
              <w:top w:val="single" w:sz="4" w:space="0" w:color="auto"/>
              <w:left w:val="single" w:sz="4" w:space="0" w:color="auto"/>
              <w:bottom w:val="single" w:sz="4" w:space="0" w:color="auto"/>
              <w:right w:val="single" w:sz="4" w:space="0" w:color="auto"/>
            </w:tcBorders>
            <w:vAlign w:val="center"/>
          </w:tcPr>
          <w:p w14:paraId="5A2B3EBD" w14:textId="77777777" w:rsidR="00B47C23" w:rsidRPr="00DC7B2C" w:rsidRDefault="00B47C23" w:rsidP="004F1846">
            <w:pPr>
              <w:jc w:val="center"/>
              <w:rPr>
                <w:rFonts w:asciiTheme="minorEastAsia" w:eastAsiaTheme="minorEastAsia" w:hAnsiTheme="minorEastAsia"/>
                <w:sz w:val="24"/>
              </w:rPr>
            </w:pPr>
          </w:p>
        </w:tc>
      </w:tr>
      <w:tr w:rsidR="00B47C23" w:rsidRPr="00DC7B2C" w14:paraId="0BC4E3B2" w14:textId="77777777" w:rsidTr="00DC7B2C">
        <w:trPr>
          <w:trHeight w:val="576"/>
        </w:trPr>
        <w:tc>
          <w:tcPr>
            <w:tcW w:w="1274" w:type="dxa"/>
            <w:gridSpan w:val="3"/>
            <w:vMerge w:val="restart"/>
            <w:tcBorders>
              <w:top w:val="single" w:sz="4" w:space="0" w:color="auto"/>
              <w:left w:val="single" w:sz="4" w:space="0" w:color="auto"/>
              <w:bottom w:val="single" w:sz="4" w:space="0" w:color="auto"/>
              <w:right w:val="single" w:sz="4" w:space="0" w:color="auto"/>
            </w:tcBorders>
            <w:vAlign w:val="center"/>
          </w:tcPr>
          <w:p w14:paraId="139B248B" w14:textId="77777777" w:rsidR="00B47C23" w:rsidRPr="00FC257A" w:rsidRDefault="00B47C23" w:rsidP="004F1846">
            <w:pPr>
              <w:jc w:val="center"/>
              <w:rPr>
                <w:rFonts w:asciiTheme="minorEastAsia" w:eastAsiaTheme="minorEastAsia" w:hAnsiTheme="minorEastAsia"/>
                <w:sz w:val="24"/>
              </w:rPr>
            </w:pPr>
            <w:r w:rsidRPr="00FC257A">
              <w:rPr>
                <w:rFonts w:asciiTheme="minorEastAsia" w:eastAsiaTheme="minorEastAsia" w:hAnsiTheme="minorEastAsia" w:hint="eastAsia"/>
                <w:sz w:val="24"/>
              </w:rPr>
              <w:t>指导老师</w:t>
            </w:r>
          </w:p>
        </w:tc>
        <w:tc>
          <w:tcPr>
            <w:tcW w:w="1732" w:type="dxa"/>
            <w:gridSpan w:val="3"/>
            <w:tcBorders>
              <w:top w:val="single" w:sz="4" w:space="0" w:color="auto"/>
              <w:left w:val="single" w:sz="4" w:space="0" w:color="auto"/>
              <w:bottom w:val="single" w:sz="4" w:space="0" w:color="auto"/>
              <w:right w:val="single" w:sz="4" w:space="0" w:color="auto"/>
            </w:tcBorders>
            <w:vAlign w:val="center"/>
          </w:tcPr>
          <w:p w14:paraId="41D5918F" w14:textId="77777777" w:rsidR="00B47C23" w:rsidRPr="00DC7B2C" w:rsidRDefault="00B47C23" w:rsidP="004F1846">
            <w:pPr>
              <w:jc w:val="center"/>
              <w:rPr>
                <w:rFonts w:asciiTheme="minorEastAsia" w:eastAsiaTheme="minorEastAsia" w:hAnsiTheme="minorEastAsia"/>
                <w:sz w:val="24"/>
              </w:rPr>
            </w:pPr>
            <w:r w:rsidRPr="00DC7B2C">
              <w:rPr>
                <w:rFonts w:asciiTheme="minorEastAsia" w:eastAsiaTheme="minorEastAsia" w:hAnsiTheme="minorEastAsia" w:hint="eastAsia"/>
                <w:sz w:val="24"/>
              </w:rPr>
              <w:t>姓　名</w:t>
            </w:r>
          </w:p>
        </w:tc>
        <w:tc>
          <w:tcPr>
            <w:tcW w:w="3488" w:type="dxa"/>
            <w:gridSpan w:val="6"/>
            <w:tcBorders>
              <w:top w:val="single" w:sz="4" w:space="0" w:color="auto"/>
              <w:left w:val="single" w:sz="4" w:space="0" w:color="auto"/>
              <w:bottom w:val="single" w:sz="4" w:space="0" w:color="auto"/>
              <w:right w:val="single" w:sz="4" w:space="0" w:color="auto"/>
            </w:tcBorders>
            <w:vAlign w:val="center"/>
          </w:tcPr>
          <w:p w14:paraId="393DE31B" w14:textId="77777777" w:rsidR="00B47C23" w:rsidRPr="00DC7B2C" w:rsidRDefault="00B47C23" w:rsidP="004F1846">
            <w:pPr>
              <w:ind w:left="132"/>
              <w:jc w:val="center"/>
              <w:rPr>
                <w:rFonts w:asciiTheme="minorEastAsia" w:eastAsiaTheme="minorEastAsia" w:hAnsiTheme="minorEastAsia"/>
                <w:sz w:val="24"/>
              </w:rPr>
            </w:pPr>
            <w:r w:rsidRPr="00DC7B2C">
              <w:rPr>
                <w:rFonts w:asciiTheme="minorEastAsia" w:eastAsiaTheme="minorEastAsia" w:hAnsiTheme="minorEastAsia" w:hint="eastAsia"/>
                <w:sz w:val="24"/>
              </w:rPr>
              <w:t>单　位</w:t>
            </w:r>
          </w:p>
        </w:tc>
        <w:tc>
          <w:tcPr>
            <w:tcW w:w="944" w:type="dxa"/>
            <w:gridSpan w:val="3"/>
            <w:tcBorders>
              <w:top w:val="single" w:sz="4" w:space="0" w:color="auto"/>
              <w:left w:val="single" w:sz="4" w:space="0" w:color="auto"/>
              <w:bottom w:val="single" w:sz="4" w:space="0" w:color="auto"/>
              <w:right w:val="single" w:sz="4" w:space="0" w:color="auto"/>
            </w:tcBorders>
            <w:vAlign w:val="center"/>
          </w:tcPr>
          <w:p w14:paraId="163E5994" w14:textId="77777777" w:rsidR="00B47C23" w:rsidRPr="00DC7B2C" w:rsidRDefault="00B47C23" w:rsidP="004F1846">
            <w:pPr>
              <w:jc w:val="center"/>
              <w:rPr>
                <w:rFonts w:asciiTheme="minorEastAsia" w:eastAsiaTheme="minorEastAsia" w:hAnsiTheme="minorEastAsia"/>
                <w:sz w:val="24"/>
              </w:rPr>
            </w:pPr>
            <w:r w:rsidRPr="00DC7B2C">
              <w:rPr>
                <w:rFonts w:asciiTheme="minorEastAsia" w:eastAsiaTheme="minorEastAsia" w:hAnsiTheme="minorEastAsia" w:hint="eastAsia"/>
                <w:sz w:val="24"/>
              </w:rPr>
              <w:t>职　称</w:t>
            </w:r>
          </w:p>
        </w:tc>
        <w:tc>
          <w:tcPr>
            <w:tcW w:w="1067" w:type="dxa"/>
            <w:tcBorders>
              <w:top w:val="single" w:sz="4" w:space="0" w:color="auto"/>
              <w:left w:val="single" w:sz="4" w:space="0" w:color="auto"/>
              <w:bottom w:val="single" w:sz="4" w:space="0" w:color="auto"/>
              <w:right w:val="single" w:sz="4" w:space="0" w:color="auto"/>
            </w:tcBorders>
            <w:vAlign w:val="center"/>
          </w:tcPr>
          <w:p w14:paraId="70FF4347" w14:textId="77777777" w:rsidR="00B47C23" w:rsidRPr="00DC7B2C" w:rsidRDefault="00B47C23" w:rsidP="004F1846">
            <w:pPr>
              <w:jc w:val="center"/>
              <w:rPr>
                <w:rFonts w:asciiTheme="minorEastAsia" w:eastAsiaTheme="minorEastAsia" w:hAnsiTheme="minorEastAsia"/>
                <w:sz w:val="24"/>
              </w:rPr>
            </w:pPr>
            <w:r w:rsidRPr="00DC7B2C">
              <w:rPr>
                <w:rFonts w:asciiTheme="minorEastAsia" w:eastAsiaTheme="minorEastAsia" w:hAnsiTheme="minorEastAsia" w:hint="eastAsia"/>
                <w:sz w:val="24"/>
              </w:rPr>
              <w:t>签　名</w:t>
            </w:r>
          </w:p>
        </w:tc>
      </w:tr>
      <w:tr w:rsidR="00B47C23" w:rsidRPr="00DC7B2C" w14:paraId="72444B1C" w14:textId="77777777" w:rsidTr="00DC7B2C">
        <w:trPr>
          <w:trHeight w:val="406"/>
        </w:trPr>
        <w:tc>
          <w:tcPr>
            <w:tcW w:w="1274" w:type="dxa"/>
            <w:gridSpan w:val="3"/>
            <w:vMerge/>
            <w:tcBorders>
              <w:top w:val="single" w:sz="4" w:space="0" w:color="auto"/>
              <w:left w:val="single" w:sz="4" w:space="0" w:color="auto"/>
              <w:bottom w:val="single" w:sz="4" w:space="0" w:color="auto"/>
              <w:right w:val="single" w:sz="4" w:space="0" w:color="auto"/>
            </w:tcBorders>
            <w:vAlign w:val="center"/>
          </w:tcPr>
          <w:p w14:paraId="1B5FE288" w14:textId="77777777" w:rsidR="00B47C23" w:rsidRPr="00FC257A" w:rsidRDefault="00B47C23" w:rsidP="004F1846">
            <w:pPr>
              <w:widowControl/>
              <w:jc w:val="left"/>
              <w:rPr>
                <w:rFonts w:asciiTheme="minorEastAsia" w:eastAsiaTheme="minorEastAsia" w:hAnsiTheme="minorEastAsia"/>
                <w:sz w:val="24"/>
              </w:rPr>
            </w:pPr>
          </w:p>
        </w:tc>
        <w:tc>
          <w:tcPr>
            <w:tcW w:w="1732" w:type="dxa"/>
            <w:gridSpan w:val="3"/>
            <w:tcBorders>
              <w:top w:val="single" w:sz="4" w:space="0" w:color="auto"/>
              <w:left w:val="single" w:sz="4" w:space="0" w:color="auto"/>
              <w:bottom w:val="single" w:sz="4" w:space="0" w:color="auto"/>
              <w:right w:val="single" w:sz="4" w:space="0" w:color="auto"/>
            </w:tcBorders>
            <w:vAlign w:val="center"/>
          </w:tcPr>
          <w:p w14:paraId="48823E18" w14:textId="77777777" w:rsidR="00B47C23" w:rsidRPr="00DC7B2C" w:rsidRDefault="00B47C23" w:rsidP="004F1846">
            <w:pPr>
              <w:rPr>
                <w:rFonts w:asciiTheme="minorEastAsia" w:eastAsiaTheme="minorEastAsia" w:hAnsiTheme="minorEastAsia"/>
                <w:sz w:val="24"/>
              </w:rPr>
            </w:pPr>
          </w:p>
        </w:tc>
        <w:tc>
          <w:tcPr>
            <w:tcW w:w="3488" w:type="dxa"/>
            <w:gridSpan w:val="6"/>
            <w:tcBorders>
              <w:top w:val="single" w:sz="4" w:space="0" w:color="auto"/>
              <w:left w:val="single" w:sz="4" w:space="0" w:color="auto"/>
              <w:bottom w:val="single" w:sz="4" w:space="0" w:color="auto"/>
              <w:right w:val="single" w:sz="4" w:space="0" w:color="auto"/>
            </w:tcBorders>
            <w:vAlign w:val="center"/>
          </w:tcPr>
          <w:p w14:paraId="4794EB85" w14:textId="77777777" w:rsidR="00B47C23" w:rsidRPr="00DC7B2C" w:rsidRDefault="00B47C23" w:rsidP="004F1846">
            <w:pPr>
              <w:rPr>
                <w:rFonts w:asciiTheme="minorEastAsia" w:eastAsiaTheme="minorEastAsia" w:hAnsiTheme="minorEastAsia"/>
                <w:sz w:val="24"/>
              </w:rPr>
            </w:pPr>
          </w:p>
        </w:tc>
        <w:tc>
          <w:tcPr>
            <w:tcW w:w="944" w:type="dxa"/>
            <w:gridSpan w:val="3"/>
            <w:tcBorders>
              <w:top w:val="single" w:sz="4" w:space="0" w:color="auto"/>
              <w:left w:val="single" w:sz="4" w:space="0" w:color="auto"/>
              <w:bottom w:val="single" w:sz="4" w:space="0" w:color="auto"/>
              <w:right w:val="single" w:sz="4" w:space="0" w:color="auto"/>
            </w:tcBorders>
            <w:vAlign w:val="center"/>
          </w:tcPr>
          <w:p w14:paraId="371C2E20" w14:textId="77777777" w:rsidR="00B47C23" w:rsidRPr="00DC7B2C" w:rsidRDefault="00B47C23" w:rsidP="004F1846">
            <w:pPr>
              <w:rPr>
                <w:rFonts w:asciiTheme="minorEastAsia" w:eastAsiaTheme="minorEastAsia" w:hAnsiTheme="minorEastAsia"/>
                <w:sz w:val="24"/>
              </w:rPr>
            </w:pPr>
          </w:p>
        </w:tc>
        <w:tc>
          <w:tcPr>
            <w:tcW w:w="1067" w:type="dxa"/>
            <w:tcBorders>
              <w:top w:val="single" w:sz="4" w:space="0" w:color="auto"/>
              <w:left w:val="single" w:sz="4" w:space="0" w:color="auto"/>
              <w:bottom w:val="single" w:sz="4" w:space="0" w:color="auto"/>
              <w:right w:val="single" w:sz="4" w:space="0" w:color="auto"/>
            </w:tcBorders>
            <w:vAlign w:val="center"/>
          </w:tcPr>
          <w:p w14:paraId="4F224F2D" w14:textId="77777777" w:rsidR="00B47C23" w:rsidRPr="00DC7B2C" w:rsidRDefault="00B47C23" w:rsidP="004F1846">
            <w:pPr>
              <w:rPr>
                <w:rFonts w:asciiTheme="minorEastAsia" w:eastAsiaTheme="minorEastAsia" w:hAnsiTheme="minorEastAsia"/>
                <w:sz w:val="24"/>
              </w:rPr>
            </w:pPr>
          </w:p>
        </w:tc>
      </w:tr>
      <w:tr w:rsidR="00B47C23" w:rsidRPr="00DC7B2C" w14:paraId="28167CD1" w14:textId="77777777" w:rsidTr="00DC7B2C">
        <w:trPr>
          <w:trHeight w:val="1411"/>
        </w:trPr>
        <w:tc>
          <w:tcPr>
            <w:tcW w:w="8505" w:type="dxa"/>
            <w:gridSpan w:val="16"/>
            <w:tcBorders>
              <w:top w:val="single" w:sz="4" w:space="0" w:color="auto"/>
              <w:left w:val="single" w:sz="4" w:space="0" w:color="auto"/>
              <w:bottom w:val="single" w:sz="4" w:space="0" w:color="auto"/>
              <w:right w:val="single" w:sz="4" w:space="0" w:color="auto"/>
            </w:tcBorders>
          </w:tcPr>
          <w:p w14:paraId="4102623D" w14:textId="77777777" w:rsidR="00B47C23" w:rsidRPr="00FC257A" w:rsidRDefault="00B47C23" w:rsidP="004F1846">
            <w:pPr>
              <w:rPr>
                <w:rFonts w:asciiTheme="minorEastAsia" w:eastAsiaTheme="minorEastAsia" w:hAnsiTheme="minorEastAsia"/>
                <w:sz w:val="24"/>
              </w:rPr>
            </w:pPr>
            <w:r w:rsidRPr="00FC257A">
              <w:rPr>
                <w:rFonts w:asciiTheme="minorEastAsia" w:eastAsiaTheme="minorEastAsia" w:hAnsiTheme="minorEastAsia" w:hint="eastAsia"/>
                <w:sz w:val="24"/>
              </w:rPr>
              <w:t>项目负责人获奖情况</w:t>
            </w:r>
          </w:p>
          <w:p w14:paraId="137F9BC0" w14:textId="77777777" w:rsidR="00B47C23" w:rsidRPr="00FC257A" w:rsidRDefault="00B47C23" w:rsidP="004F1846">
            <w:pPr>
              <w:rPr>
                <w:rFonts w:asciiTheme="minorEastAsia" w:eastAsiaTheme="minorEastAsia" w:hAnsiTheme="minorEastAsia"/>
                <w:sz w:val="24"/>
              </w:rPr>
            </w:pPr>
          </w:p>
          <w:p w14:paraId="2186C335" w14:textId="77777777" w:rsidR="00B47C23" w:rsidRPr="00FC257A" w:rsidRDefault="00B47C23" w:rsidP="004F1846">
            <w:pPr>
              <w:rPr>
                <w:rFonts w:asciiTheme="minorEastAsia" w:eastAsiaTheme="minorEastAsia" w:hAnsiTheme="minorEastAsia"/>
                <w:sz w:val="24"/>
              </w:rPr>
            </w:pPr>
          </w:p>
          <w:p w14:paraId="49FB9368" w14:textId="77777777" w:rsidR="00B47C23" w:rsidRPr="00FC257A" w:rsidRDefault="00B47C23" w:rsidP="004F1846">
            <w:pPr>
              <w:rPr>
                <w:rFonts w:asciiTheme="minorEastAsia" w:eastAsiaTheme="minorEastAsia" w:hAnsiTheme="minorEastAsia"/>
                <w:sz w:val="24"/>
              </w:rPr>
            </w:pPr>
          </w:p>
          <w:p w14:paraId="5352DDBD" w14:textId="77777777" w:rsidR="00B47C23" w:rsidRPr="00FC257A" w:rsidRDefault="00B47C23" w:rsidP="004F1846">
            <w:pPr>
              <w:rPr>
                <w:rFonts w:asciiTheme="minorEastAsia" w:eastAsiaTheme="minorEastAsia" w:hAnsiTheme="minorEastAsia"/>
                <w:sz w:val="24"/>
              </w:rPr>
            </w:pPr>
          </w:p>
          <w:p w14:paraId="2D117726" w14:textId="77777777" w:rsidR="00B47C23" w:rsidRPr="00FC257A" w:rsidRDefault="00B47C23" w:rsidP="004F1846">
            <w:pPr>
              <w:rPr>
                <w:rFonts w:asciiTheme="minorEastAsia" w:eastAsiaTheme="minorEastAsia" w:hAnsiTheme="minorEastAsia"/>
                <w:sz w:val="24"/>
              </w:rPr>
            </w:pPr>
          </w:p>
          <w:p w14:paraId="1214BE54" w14:textId="77777777" w:rsidR="00B47C23" w:rsidRPr="00FC257A" w:rsidRDefault="00B47C23" w:rsidP="004F1846">
            <w:pPr>
              <w:rPr>
                <w:rFonts w:asciiTheme="minorEastAsia" w:eastAsiaTheme="minorEastAsia" w:hAnsiTheme="minorEastAsia"/>
                <w:sz w:val="24"/>
              </w:rPr>
            </w:pPr>
          </w:p>
          <w:p w14:paraId="40D667F8" w14:textId="77777777" w:rsidR="00B47C23" w:rsidRPr="00FC257A" w:rsidRDefault="00B47C23" w:rsidP="004F1846">
            <w:pPr>
              <w:rPr>
                <w:rFonts w:asciiTheme="minorEastAsia" w:eastAsiaTheme="minorEastAsia" w:hAnsiTheme="minorEastAsia"/>
                <w:sz w:val="24"/>
              </w:rPr>
            </w:pPr>
          </w:p>
          <w:p w14:paraId="7C5F6B8F" w14:textId="77777777" w:rsidR="00B47C23" w:rsidRPr="00FC257A" w:rsidRDefault="00B47C23" w:rsidP="004F1846">
            <w:pPr>
              <w:rPr>
                <w:rFonts w:asciiTheme="minorEastAsia" w:eastAsiaTheme="minorEastAsia" w:hAnsiTheme="minorEastAsia"/>
                <w:sz w:val="24"/>
              </w:rPr>
            </w:pPr>
          </w:p>
          <w:p w14:paraId="73AE3E50" w14:textId="77777777" w:rsidR="00B47C23" w:rsidRPr="00FC257A" w:rsidRDefault="00B47C23" w:rsidP="004F1846">
            <w:pPr>
              <w:rPr>
                <w:rFonts w:asciiTheme="minorEastAsia" w:eastAsiaTheme="minorEastAsia" w:hAnsiTheme="minorEastAsia"/>
                <w:sz w:val="24"/>
              </w:rPr>
            </w:pPr>
          </w:p>
          <w:p w14:paraId="7E997C85" w14:textId="77777777" w:rsidR="00B47C23" w:rsidRPr="00FC257A" w:rsidRDefault="00B47C23" w:rsidP="004F1846">
            <w:pPr>
              <w:rPr>
                <w:rFonts w:asciiTheme="minorEastAsia" w:eastAsiaTheme="minorEastAsia" w:hAnsiTheme="minorEastAsia"/>
                <w:sz w:val="24"/>
              </w:rPr>
            </w:pPr>
          </w:p>
          <w:p w14:paraId="614AE516" w14:textId="77777777" w:rsidR="00B47C23" w:rsidRPr="00FC257A" w:rsidRDefault="00B47C23" w:rsidP="004F1846">
            <w:pPr>
              <w:rPr>
                <w:rFonts w:asciiTheme="minorEastAsia" w:eastAsiaTheme="minorEastAsia" w:hAnsiTheme="minorEastAsia"/>
                <w:sz w:val="24"/>
              </w:rPr>
            </w:pPr>
          </w:p>
          <w:p w14:paraId="1143770E" w14:textId="77777777" w:rsidR="00B47C23" w:rsidRPr="00FC257A" w:rsidRDefault="00B47C23" w:rsidP="004F1846">
            <w:pPr>
              <w:rPr>
                <w:rFonts w:asciiTheme="minorEastAsia" w:eastAsiaTheme="minorEastAsia" w:hAnsiTheme="minorEastAsia"/>
                <w:sz w:val="24"/>
              </w:rPr>
            </w:pPr>
          </w:p>
          <w:p w14:paraId="643B0370" w14:textId="77777777" w:rsidR="00B47C23" w:rsidRPr="00FC257A" w:rsidRDefault="00B47C23" w:rsidP="004F1846">
            <w:pPr>
              <w:rPr>
                <w:rFonts w:asciiTheme="minorEastAsia" w:eastAsiaTheme="minorEastAsia" w:hAnsiTheme="minorEastAsia"/>
                <w:sz w:val="24"/>
              </w:rPr>
            </w:pPr>
          </w:p>
          <w:p w14:paraId="46FFD819" w14:textId="77777777" w:rsidR="00B47C23" w:rsidRPr="00FC257A" w:rsidRDefault="00B47C23" w:rsidP="004F1846">
            <w:pPr>
              <w:rPr>
                <w:rFonts w:asciiTheme="minorEastAsia" w:eastAsiaTheme="minorEastAsia" w:hAnsiTheme="minorEastAsia"/>
                <w:sz w:val="24"/>
              </w:rPr>
            </w:pPr>
          </w:p>
          <w:p w14:paraId="60120CF3" w14:textId="77777777" w:rsidR="00B47C23" w:rsidRPr="00FC257A" w:rsidRDefault="00B47C23" w:rsidP="004F1846">
            <w:pPr>
              <w:rPr>
                <w:rFonts w:asciiTheme="minorEastAsia" w:eastAsiaTheme="minorEastAsia" w:hAnsiTheme="minorEastAsia"/>
                <w:sz w:val="24"/>
              </w:rPr>
            </w:pPr>
          </w:p>
          <w:p w14:paraId="2F87A643" w14:textId="77777777" w:rsidR="00B47C23" w:rsidRPr="00FC257A" w:rsidRDefault="00B47C23" w:rsidP="004F1846">
            <w:pPr>
              <w:rPr>
                <w:rFonts w:asciiTheme="minorEastAsia" w:eastAsiaTheme="minorEastAsia" w:hAnsiTheme="minorEastAsia"/>
                <w:sz w:val="24"/>
              </w:rPr>
            </w:pPr>
          </w:p>
          <w:p w14:paraId="020225F8" w14:textId="77777777" w:rsidR="00B47C23" w:rsidRPr="00FC257A" w:rsidRDefault="00B47C23" w:rsidP="004F1846">
            <w:pPr>
              <w:rPr>
                <w:rFonts w:asciiTheme="minorEastAsia" w:eastAsiaTheme="minorEastAsia" w:hAnsiTheme="minorEastAsia"/>
                <w:sz w:val="24"/>
              </w:rPr>
            </w:pPr>
          </w:p>
          <w:p w14:paraId="27775577" w14:textId="77777777" w:rsidR="00B47C23" w:rsidRPr="00FC257A" w:rsidRDefault="00B47C23" w:rsidP="004F1846">
            <w:pPr>
              <w:rPr>
                <w:rFonts w:asciiTheme="minorEastAsia" w:eastAsiaTheme="minorEastAsia" w:hAnsiTheme="minorEastAsia"/>
                <w:sz w:val="24"/>
              </w:rPr>
            </w:pPr>
          </w:p>
        </w:tc>
      </w:tr>
      <w:tr w:rsidR="00B47C23" w:rsidRPr="00DC7B2C" w14:paraId="44D69447" w14:textId="77777777" w:rsidTr="00DC7B2C">
        <w:trPr>
          <w:trHeight w:val="416"/>
        </w:trPr>
        <w:tc>
          <w:tcPr>
            <w:tcW w:w="2114" w:type="dxa"/>
            <w:gridSpan w:val="4"/>
            <w:tcBorders>
              <w:top w:val="single" w:sz="4" w:space="0" w:color="auto"/>
              <w:left w:val="single" w:sz="4" w:space="0" w:color="auto"/>
              <w:bottom w:val="single" w:sz="4" w:space="0" w:color="auto"/>
              <w:right w:val="single" w:sz="4" w:space="0" w:color="auto"/>
            </w:tcBorders>
          </w:tcPr>
          <w:p w14:paraId="01BF2C74" w14:textId="77777777" w:rsidR="00B47C23" w:rsidRPr="00FC257A" w:rsidRDefault="00B47C23" w:rsidP="004F1846">
            <w:pPr>
              <w:rPr>
                <w:rFonts w:asciiTheme="minorEastAsia" w:eastAsiaTheme="minorEastAsia" w:hAnsiTheme="minorEastAsia"/>
                <w:sz w:val="24"/>
              </w:rPr>
            </w:pPr>
            <w:r w:rsidRPr="00FC257A">
              <w:rPr>
                <w:rFonts w:asciiTheme="minorEastAsia" w:eastAsiaTheme="minorEastAsia" w:hAnsiTheme="minorEastAsia" w:hint="eastAsia"/>
                <w:sz w:val="24"/>
              </w:rPr>
              <w:t>项目编号</w:t>
            </w:r>
          </w:p>
        </w:tc>
        <w:tc>
          <w:tcPr>
            <w:tcW w:w="6391" w:type="dxa"/>
            <w:gridSpan w:val="12"/>
            <w:tcBorders>
              <w:top w:val="single" w:sz="4" w:space="0" w:color="auto"/>
              <w:left w:val="single" w:sz="4" w:space="0" w:color="auto"/>
              <w:bottom w:val="single" w:sz="4" w:space="0" w:color="auto"/>
              <w:right w:val="single" w:sz="4" w:space="0" w:color="auto"/>
            </w:tcBorders>
          </w:tcPr>
          <w:p w14:paraId="1E191F68" w14:textId="77777777" w:rsidR="00B47C23" w:rsidRPr="00DC7B2C" w:rsidRDefault="00B47C23" w:rsidP="004F1846">
            <w:pPr>
              <w:rPr>
                <w:rFonts w:asciiTheme="minorEastAsia" w:eastAsiaTheme="minorEastAsia" w:hAnsiTheme="minorEastAsia"/>
                <w:sz w:val="24"/>
              </w:rPr>
            </w:pPr>
            <w:r w:rsidRPr="00DC7B2C">
              <w:rPr>
                <w:rFonts w:asciiTheme="minorEastAsia" w:eastAsiaTheme="minorEastAsia" w:hAnsiTheme="minorEastAsia" w:hint="eastAsia"/>
                <w:sz w:val="24"/>
              </w:rPr>
              <w:t>（评审用，办公室填写）</w:t>
            </w:r>
          </w:p>
        </w:tc>
      </w:tr>
      <w:tr w:rsidR="00B47C23" w:rsidRPr="00DC7B2C" w14:paraId="61BEED44" w14:textId="77777777" w:rsidTr="00DC7B2C">
        <w:trPr>
          <w:trHeight w:val="2803"/>
        </w:trPr>
        <w:tc>
          <w:tcPr>
            <w:tcW w:w="8505" w:type="dxa"/>
            <w:gridSpan w:val="16"/>
            <w:tcBorders>
              <w:top w:val="single" w:sz="4" w:space="0" w:color="auto"/>
              <w:left w:val="single" w:sz="4" w:space="0" w:color="auto"/>
              <w:bottom w:val="single" w:sz="4" w:space="0" w:color="auto"/>
              <w:right w:val="single" w:sz="4" w:space="0" w:color="auto"/>
            </w:tcBorders>
          </w:tcPr>
          <w:p w14:paraId="77033ACF" w14:textId="77777777" w:rsidR="00DC7B2C" w:rsidRPr="00FC257A" w:rsidRDefault="00B47C23" w:rsidP="00DC7B2C">
            <w:pPr>
              <w:spacing w:line="360" w:lineRule="auto"/>
              <w:rPr>
                <w:rFonts w:asciiTheme="minorEastAsia" w:eastAsiaTheme="minorEastAsia" w:hAnsiTheme="minorEastAsia"/>
                <w:color w:val="FF0000"/>
                <w:sz w:val="24"/>
              </w:rPr>
            </w:pPr>
            <w:r w:rsidRPr="00FC257A">
              <w:rPr>
                <w:rFonts w:asciiTheme="minorEastAsia" w:eastAsiaTheme="minorEastAsia" w:hAnsiTheme="minorEastAsia" w:hint="eastAsia"/>
                <w:sz w:val="24"/>
              </w:rPr>
              <w:lastRenderedPageBreak/>
              <w:t>研究内容提要（限200字以内）</w:t>
            </w:r>
          </w:p>
          <w:p w14:paraId="51F4214B" w14:textId="77777777" w:rsidR="00DC7B2C" w:rsidRPr="00FC257A" w:rsidRDefault="00487CB6" w:rsidP="00487CB6">
            <w:pPr>
              <w:pStyle w:val="a6"/>
              <w:numPr>
                <w:ilvl w:val="0"/>
                <w:numId w:val="9"/>
              </w:numPr>
              <w:spacing w:line="360" w:lineRule="auto"/>
              <w:ind w:firstLineChars="0"/>
              <w:rPr>
                <w:rFonts w:asciiTheme="minorEastAsia" w:eastAsiaTheme="minorEastAsia" w:hAnsiTheme="minorEastAsia"/>
                <w:sz w:val="24"/>
              </w:rPr>
            </w:pPr>
            <w:r w:rsidRPr="00FC257A">
              <w:rPr>
                <w:rFonts w:asciiTheme="minorEastAsia" w:eastAsiaTheme="minorEastAsia" w:hAnsiTheme="minorEastAsia" w:hint="eastAsia"/>
                <w:sz w:val="24"/>
              </w:rPr>
              <w:t>基于超声波和深度学习的手势识别网络模型。</w:t>
            </w:r>
            <w:r w:rsidR="00A97A78" w:rsidRPr="00FC257A">
              <w:rPr>
                <w:rFonts w:asciiTheme="minorEastAsia" w:eastAsiaTheme="minorEastAsia" w:hAnsiTheme="minorEastAsia" w:hint="eastAsia"/>
                <w:sz w:val="24"/>
              </w:rPr>
              <w:t>通过手机自带的扬声器和听筒发射信号采集数据，并用深度学习网络训练出一个可以识别手势的模型。</w:t>
            </w:r>
          </w:p>
          <w:p w14:paraId="1DAE0B19" w14:textId="2A033107" w:rsidR="00487CB6" w:rsidRPr="00FC257A" w:rsidRDefault="00487CB6" w:rsidP="00487CB6">
            <w:pPr>
              <w:pStyle w:val="a6"/>
              <w:numPr>
                <w:ilvl w:val="0"/>
                <w:numId w:val="9"/>
              </w:numPr>
              <w:spacing w:line="360" w:lineRule="auto"/>
              <w:ind w:firstLineChars="0"/>
              <w:rPr>
                <w:rFonts w:asciiTheme="minorEastAsia" w:eastAsiaTheme="minorEastAsia" w:hAnsiTheme="minorEastAsia"/>
                <w:sz w:val="24"/>
              </w:rPr>
            </w:pPr>
            <w:r w:rsidRPr="00FC257A">
              <w:rPr>
                <w:rFonts w:asciiTheme="minorEastAsia" w:eastAsiaTheme="minorEastAsia" w:hAnsiTheme="minorEastAsia" w:hint="eastAsia"/>
                <w:sz w:val="24"/>
              </w:rPr>
              <w:t>基于Java的Android应用。开发一个Android端的</w:t>
            </w:r>
            <w:r w:rsidR="001E7413">
              <w:rPr>
                <w:rFonts w:asciiTheme="minorEastAsia" w:eastAsiaTheme="minorEastAsia" w:hAnsiTheme="minorEastAsia" w:hint="eastAsia"/>
                <w:sz w:val="24"/>
              </w:rPr>
              <w:t>markdown</w:t>
            </w:r>
            <w:r w:rsidRPr="00FC257A">
              <w:rPr>
                <w:rFonts w:asciiTheme="minorEastAsia" w:eastAsiaTheme="minorEastAsia" w:hAnsiTheme="minorEastAsia" w:hint="eastAsia"/>
                <w:sz w:val="24"/>
              </w:rPr>
              <w:t>文件阅读器，支持手势翻页、</w:t>
            </w:r>
            <w:r w:rsidR="00EF6168">
              <w:rPr>
                <w:rFonts w:asciiTheme="minorEastAsia" w:eastAsiaTheme="minorEastAsia" w:hAnsiTheme="minorEastAsia" w:hint="eastAsia"/>
                <w:sz w:val="24"/>
              </w:rPr>
              <w:t>注释标记、文件</w:t>
            </w:r>
            <w:r w:rsidRPr="00FC257A">
              <w:rPr>
                <w:rFonts w:asciiTheme="minorEastAsia" w:eastAsiaTheme="minorEastAsia" w:hAnsiTheme="minorEastAsia" w:hint="eastAsia"/>
                <w:sz w:val="24"/>
              </w:rPr>
              <w:t>管理等功能，解决当前app市场缺少支持打开.</w:t>
            </w:r>
            <w:r w:rsidRPr="00FC257A">
              <w:rPr>
                <w:rFonts w:asciiTheme="minorEastAsia" w:eastAsiaTheme="minorEastAsia" w:hAnsiTheme="minorEastAsia"/>
                <w:sz w:val="24"/>
              </w:rPr>
              <w:t>md</w:t>
            </w:r>
            <w:r w:rsidRPr="00FC257A">
              <w:rPr>
                <w:rFonts w:asciiTheme="minorEastAsia" w:eastAsiaTheme="minorEastAsia" w:hAnsiTheme="minorEastAsia" w:hint="eastAsia"/>
                <w:sz w:val="24"/>
              </w:rPr>
              <w:t>格式文件的</w:t>
            </w:r>
            <w:r w:rsidR="00EF6168">
              <w:rPr>
                <w:rFonts w:asciiTheme="minorEastAsia" w:eastAsiaTheme="minorEastAsia" w:hAnsiTheme="minorEastAsia" w:hint="eastAsia"/>
                <w:sz w:val="24"/>
              </w:rPr>
              <w:t>软件的</w:t>
            </w:r>
            <w:r w:rsidRPr="00FC257A">
              <w:rPr>
                <w:rFonts w:asciiTheme="minorEastAsia" w:eastAsiaTheme="minorEastAsia" w:hAnsiTheme="minorEastAsia" w:hint="eastAsia"/>
                <w:sz w:val="24"/>
              </w:rPr>
              <w:t>问题。</w:t>
            </w:r>
          </w:p>
          <w:p w14:paraId="38EC712F" w14:textId="376C0E85" w:rsidR="00E312F6" w:rsidRPr="00FC257A" w:rsidRDefault="00487CB6" w:rsidP="00E312F6">
            <w:pPr>
              <w:pStyle w:val="a6"/>
              <w:numPr>
                <w:ilvl w:val="0"/>
                <w:numId w:val="9"/>
              </w:numPr>
              <w:spacing w:line="360" w:lineRule="auto"/>
              <w:ind w:firstLineChars="0"/>
              <w:rPr>
                <w:rFonts w:asciiTheme="minorEastAsia" w:eastAsiaTheme="minorEastAsia" w:hAnsiTheme="minorEastAsia"/>
                <w:sz w:val="24"/>
              </w:rPr>
            </w:pPr>
            <w:r w:rsidRPr="00FC257A">
              <w:rPr>
                <w:rFonts w:asciiTheme="minorEastAsia" w:eastAsiaTheme="minorEastAsia" w:hAnsiTheme="minorEastAsia" w:hint="eastAsia"/>
                <w:sz w:val="24"/>
              </w:rPr>
              <w:t>基于MySQL的数据管理。通过MySQL数据库，对导入本地的.</w:t>
            </w:r>
            <w:r w:rsidRPr="00FC257A">
              <w:rPr>
                <w:rFonts w:asciiTheme="minorEastAsia" w:eastAsiaTheme="minorEastAsia" w:hAnsiTheme="minorEastAsia"/>
                <w:sz w:val="24"/>
              </w:rPr>
              <w:t>md</w:t>
            </w:r>
            <w:r w:rsidRPr="00FC257A">
              <w:rPr>
                <w:rFonts w:asciiTheme="minorEastAsia" w:eastAsiaTheme="minorEastAsia" w:hAnsiTheme="minorEastAsia" w:hint="eastAsia"/>
                <w:sz w:val="24"/>
              </w:rPr>
              <w:t>文件进行管理储存归档等。</w:t>
            </w:r>
          </w:p>
        </w:tc>
      </w:tr>
      <w:tr w:rsidR="00B47C23" w:rsidRPr="00DC7B2C" w14:paraId="5E7ABC9B" w14:textId="77777777" w:rsidTr="00DC7B2C">
        <w:trPr>
          <w:trHeight w:val="1703"/>
        </w:trPr>
        <w:tc>
          <w:tcPr>
            <w:tcW w:w="8505" w:type="dxa"/>
            <w:gridSpan w:val="16"/>
            <w:tcBorders>
              <w:top w:val="single" w:sz="4" w:space="0" w:color="auto"/>
              <w:left w:val="single" w:sz="4" w:space="0" w:color="auto"/>
              <w:bottom w:val="single" w:sz="4" w:space="0" w:color="auto"/>
              <w:right w:val="single" w:sz="4" w:space="0" w:color="auto"/>
            </w:tcBorders>
          </w:tcPr>
          <w:p w14:paraId="74A137B2" w14:textId="77777777" w:rsidR="00B47C23" w:rsidRPr="00FC257A" w:rsidRDefault="00B47C23" w:rsidP="002F4175">
            <w:pPr>
              <w:spacing w:line="360" w:lineRule="auto"/>
              <w:rPr>
                <w:rFonts w:asciiTheme="minorEastAsia" w:eastAsiaTheme="minorEastAsia" w:hAnsiTheme="minorEastAsia"/>
                <w:sz w:val="24"/>
              </w:rPr>
            </w:pPr>
            <w:r w:rsidRPr="00FC257A">
              <w:rPr>
                <w:rFonts w:asciiTheme="minorEastAsia" w:eastAsiaTheme="minorEastAsia" w:hAnsiTheme="minorEastAsia" w:hint="eastAsia"/>
                <w:sz w:val="24"/>
              </w:rPr>
              <w:t>研究的目的和意义（限500-1000字）</w:t>
            </w:r>
          </w:p>
          <w:p w14:paraId="67E29A61" w14:textId="77777777" w:rsidR="00B133E1" w:rsidRPr="00FC257A" w:rsidRDefault="00B133E1" w:rsidP="005248FC">
            <w:pPr>
              <w:spacing w:line="360" w:lineRule="auto"/>
              <w:rPr>
                <w:rFonts w:asciiTheme="minorEastAsia" w:eastAsiaTheme="minorEastAsia" w:hAnsiTheme="minorEastAsia"/>
                <w:sz w:val="24"/>
              </w:rPr>
            </w:pPr>
            <w:r w:rsidRPr="00FC257A">
              <w:rPr>
                <w:rFonts w:asciiTheme="minorEastAsia" w:eastAsiaTheme="minorEastAsia" w:hAnsiTheme="minorEastAsia"/>
                <w:sz w:val="24"/>
              </w:rPr>
              <w:t>研究目的：</w:t>
            </w:r>
          </w:p>
          <w:p w14:paraId="576B32E3" w14:textId="77777777" w:rsidR="00A56144" w:rsidRPr="00A56144" w:rsidRDefault="00FA6E7D" w:rsidP="00A56144">
            <w:pPr>
              <w:spacing w:line="360" w:lineRule="auto"/>
              <w:ind w:firstLineChars="200" w:firstLine="480"/>
              <w:rPr>
                <w:rFonts w:asciiTheme="minorEastAsia" w:eastAsiaTheme="minorEastAsia" w:hAnsiTheme="minorEastAsia"/>
                <w:sz w:val="24"/>
              </w:rPr>
            </w:pPr>
            <w:r w:rsidRPr="00A56144">
              <w:rPr>
                <w:rFonts w:asciiTheme="minorEastAsia" w:eastAsiaTheme="minorEastAsia" w:hAnsiTheme="minorEastAsia"/>
                <w:sz w:val="24"/>
              </w:rPr>
              <w:t>Reader是用于打开和</w:t>
            </w:r>
            <w:r w:rsidRPr="00A56144">
              <w:rPr>
                <w:rFonts w:asciiTheme="minorEastAsia" w:eastAsiaTheme="minorEastAsia" w:hAnsiTheme="minorEastAsia" w:hint="eastAsia"/>
                <w:sz w:val="24"/>
              </w:rPr>
              <w:t>管理某种特定格式文档的</w:t>
            </w:r>
            <w:r w:rsidRPr="00A56144">
              <w:rPr>
                <w:rFonts w:asciiTheme="minorEastAsia" w:eastAsiaTheme="minorEastAsia" w:hAnsiTheme="minorEastAsia"/>
                <w:sz w:val="24"/>
              </w:rPr>
              <w:t>工具。</w:t>
            </w:r>
            <w:r w:rsidRPr="00A56144">
              <w:rPr>
                <w:rFonts w:asciiTheme="minorEastAsia" w:eastAsiaTheme="minorEastAsia" w:hAnsiTheme="minorEastAsia" w:hint="eastAsia"/>
                <w:sz w:val="24"/>
              </w:rPr>
              <w:t>一个成熟的Reader系统可以被使用来查看、打印和管理某种特定格式文件，除此之外还</w:t>
            </w:r>
            <w:r w:rsidRPr="00A56144">
              <w:rPr>
                <w:rFonts w:asciiTheme="minorEastAsia" w:eastAsiaTheme="minorEastAsia" w:hAnsiTheme="minorEastAsia"/>
                <w:sz w:val="24"/>
              </w:rPr>
              <w:t>可以使用多种工具快速查找信息</w:t>
            </w:r>
            <w:r w:rsidRPr="00A56144">
              <w:rPr>
                <w:rFonts w:asciiTheme="minorEastAsia" w:eastAsiaTheme="minorEastAsia" w:hAnsiTheme="minorEastAsia" w:hint="eastAsia"/>
                <w:sz w:val="24"/>
              </w:rPr>
              <w:t>，</w:t>
            </w:r>
            <w:r w:rsidRPr="00A56144">
              <w:rPr>
                <w:rFonts w:asciiTheme="minorEastAsia" w:eastAsiaTheme="minorEastAsia" w:hAnsiTheme="minorEastAsia"/>
                <w:sz w:val="24"/>
              </w:rPr>
              <w:t>如果</w:t>
            </w:r>
            <w:r w:rsidRPr="00A56144">
              <w:rPr>
                <w:rFonts w:asciiTheme="minorEastAsia" w:eastAsiaTheme="minorEastAsia" w:hAnsiTheme="minorEastAsia" w:hint="eastAsia"/>
                <w:sz w:val="24"/>
              </w:rPr>
              <w:t>需要对某文件进行审阅</w:t>
            </w:r>
            <w:r w:rsidRPr="00A56144">
              <w:rPr>
                <w:rFonts w:asciiTheme="minorEastAsia" w:eastAsiaTheme="minorEastAsia" w:hAnsiTheme="minorEastAsia"/>
                <w:sz w:val="24"/>
              </w:rPr>
              <w:t>，</w:t>
            </w:r>
            <w:r w:rsidRPr="00A56144">
              <w:rPr>
                <w:rFonts w:asciiTheme="minorEastAsia" w:eastAsiaTheme="minorEastAsia" w:hAnsiTheme="minorEastAsia" w:hint="eastAsia"/>
                <w:sz w:val="24"/>
              </w:rPr>
              <w:t>还</w:t>
            </w:r>
            <w:r w:rsidRPr="00A56144">
              <w:rPr>
                <w:rFonts w:asciiTheme="minorEastAsia" w:eastAsiaTheme="minorEastAsia" w:hAnsiTheme="minorEastAsia"/>
                <w:sz w:val="24"/>
              </w:rPr>
              <w:t>可使用注释和标记工具为其添加批注</w:t>
            </w:r>
            <w:r w:rsidRPr="00A56144">
              <w:rPr>
                <w:rFonts w:asciiTheme="minorEastAsia" w:eastAsiaTheme="minorEastAsia" w:hAnsiTheme="minorEastAsia" w:hint="eastAsia"/>
                <w:sz w:val="24"/>
              </w:rPr>
              <w:t>，既方便了某种格式文件的传输沟通，也通过排版较为简洁、没有广告没有冗余的阅读视图为用户带来了良好的阅读体验</w:t>
            </w:r>
            <w:r w:rsidRPr="00A56144">
              <w:rPr>
                <w:rFonts w:asciiTheme="minorEastAsia" w:eastAsiaTheme="minorEastAsia" w:hAnsiTheme="minorEastAsia"/>
                <w:sz w:val="24"/>
              </w:rPr>
              <w:t>。</w:t>
            </w:r>
            <w:r w:rsidRPr="00A56144">
              <w:rPr>
                <w:rFonts w:asciiTheme="minorEastAsia" w:eastAsiaTheme="minorEastAsia" w:hAnsiTheme="minorEastAsia" w:hint="eastAsia"/>
                <w:sz w:val="24"/>
              </w:rPr>
              <w:t>总而言之一款reader系统的作用不仅仅在于支持打开某种格式的文档（最基本的功能），更可以提高用户阅读、审核某一种类型的文件的效率</w:t>
            </w:r>
            <w:r w:rsidR="00A56144" w:rsidRPr="00A56144">
              <w:rPr>
                <w:rFonts w:asciiTheme="minorEastAsia" w:eastAsiaTheme="minorEastAsia" w:hAnsiTheme="minorEastAsia" w:hint="eastAsia"/>
                <w:sz w:val="24"/>
              </w:rPr>
              <w:t>。</w:t>
            </w:r>
          </w:p>
          <w:p w14:paraId="7B4958AC" w14:textId="7A066AD2" w:rsidR="00AB08B3" w:rsidRPr="00A56144" w:rsidRDefault="00A56144" w:rsidP="00A56144">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而如今</w:t>
            </w:r>
            <w:r w:rsidR="001E7413">
              <w:rPr>
                <w:rFonts w:asciiTheme="minorEastAsia" w:eastAsiaTheme="minorEastAsia" w:hAnsiTheme="minorEastAsia"/>
                <w:sz w:val="24"/>
              </w:rPr>
              <w:t>markdown</w:t>
            </w:r>
            <w:r>
              <w:rPr>
                <w:rFonts w:asciiTheme="minorEastAsia" w:eastAsiaTheme="minorEastAsia" w:hAnsiTheme="minorEastAsia" w:hint="eastAsia"/>
                <w:sz w:val="24"/>
              </w:rPr>
              <w:t>作为</w:t>
            </w:r>
            <w:r w:rsidRPr="00A56144">
              <w:rPr>
                <w:rFonts w:asciiTheme="minorEastAsia" w:eastAsiaTheme="minorEastAsia" w:hAnsiTheme="minorEastAsia" w:hint="eastAsia"/>
                <w:sz w:val="24"/>
              </w:rPr>
              <w:t>一种轻量级标记语言，由于其轻量化、易读易写特性，正被越来越多的写作爱好者、程序员或研究员广泛使用。正因其流行和普及，该格式的文件传输必将越来越频繁，不仅在pc之间也逐步扩展到pc和移动设备之间（如需在手机微信上打开一个README.md文件预览等），然而目前手机端虽有不少优秀的markdown编辑器，却鲜少有支持直接打开本地.md格式文件进行预览的应用，通常情况下只能通过在pc端将.md文件转为html或pdf格式（在许多软件中属于付费功能）方能实现在移动端阅读文件内容，使得</w:t>
            </w:r>
            <w:r>
              <w:rPr>
                <w:rFonts w:asciiTheme="minorEastAsia" w:eastAsiaTheme="minorEastAsia" w:hAnsiTheme="minorEastAsia" w:hint="eastAsia"/>
                <w:sz w:val="24"/>
              </w:rPr>
              <w:t>用户要在手机上阅读、管理</w:t>
            </w:r>
            <w:r w:rsidRPr="00A56144">
              <w:rPr>
                <w:rFonts w:asciiTheme="minorEastAsia" w:eastAsiaTheme="minorEastAsia" w:hAnsiTheme="minorEastAsia" w:hint="eastAsia"/>
                <w:sz w:val="24"/>
              </w:rPr>
              <w:t>markdown</w:t>
            </w:r>
            <w:r>
              <w:rPr>
                <w:rFonts w:asciiTheme="minorEastAsia" w:eastAsiaTheme="minorEastAsia" w:hAnsiTheme="minorEastAsia" w:hint="eastAsia"/>
                <w:sz w:val="24"/>
              </w:rPr>
              <w:t>文件的需求难以得到满足</w:t>
            </w:r>
            <w:r w:rsidRPr="00A56144">
              <w:rPr>
                <w:rFonts w:asciiTheme="minorEastAsia" w:eastAsiaTheme="minorEastAsia" w:hAnsiTheme="minorEastAsia" w:hint="eastAsia"/>
                <w:sz w:val="24"/>
              </w:rPr>
              <w:t>，这正是促使该移动端markdown reader产生的原因。</w:t>
            </w:r>
          </w:p>
          <w:p w14:paraId="47DBABBB" w14:textId="1849BBF4" w:rsidR="005D1948" w:rsidRDefault="00A56144" w:rsidP="005248FC">
            <w:pPr>
              <w:spacing w:line="360" w:lineRule="auto"/>
              <w:ind w:firstLineChars="200" w:firstLine="480"/>
              <w:rPr>
                <w:ins w:id="1" w:author="Wjyyy" w:date="2018-09-29T17:18:00Z"/>
                <w:rFonts w:asciiTheme="minorEastAsia" w:eastAsiaTheme="minorEastAsia" w:hAnsiTheme="minorEastAsia"/>
                <w:sz w:val="24"/>
              </w:rPr>
            </w:pPr>
            <w:r>
              <w:rPr>
                <w:rFonts w:asciiTheme="minorEastAsia" w:eastAsiaTheme="minorEastAsia" w:hAnsiTheme="minorEastAsia" w:hint="eastAsia"/>
                <w:sz w:val="24"/>
              </w:rPr>
              <w:t>为了进一步提升用户体验感</w:t>
            </w:r>
            <w:r w:rsidR="005D1948" w:rsidRPr="00FC257A">
              <w:rPr>
                <w:rFonts w:asciiTheme="minorEastAsia" w:eastAsiaTheme="minorEastAsia" w:hAnsiTheme="minorEastAsia" w:hint="eastAsia"/>
                <w:sz w:val="24"/>
              </w:rPr>
              <w:t>，</w:t>
            </w:r>
            <w:r w:rsidR="006F76A9">
              <w:rPr>
                <w:rFonts w:asciiTheme="minorEastAsia" w:eastAsiaTheme="minorEastAsia" w:hAnsiTheme="minorEastAsia" w:hint="eastAsia"/>
                <w:sz w:val="24"/>
              </w:rPr>
              <w:t>我们还考虑了如下情况</w:t>
            </w:r>
            <w:r>
              <w:rPr>
                <w:rFonts w:asciiTheme="minorEastAsia" w:eastAsiaTheme="minorEastAsia" w:hAnsiTheme="minorEastAsia" w:hint="eastAsia"/>
                <w:sz w:val="24"/>
              </w:rPr>
              <w:t>：</w:t>
            </w:r>
            <w:r w:rsidR="006F76A9" w:rsidRPr="00FC257A">
              <w:rPr>
                <w:rFonts w:asciiTheme="minorEastAsia" w:eastAsiaTheme="minorEastAsia" w:hAnsiTheme="minorEastAsia" w:hint="eastAsia"/>
                <w:sz w:val="24"/>
              </w:rPr>
              <w:t>用户</w:t>
            </w:r>
            <w:r w:rsidR="00087AB3" w:rsidRPr="00FC257A">
              <w:rPr>
                <w:rFonts w:asciiTheme="minorEastAsia" w:eastAsiaTheme="minorEastAsia" w:hAnsiTheme="minorEastAsia" w:hint="eastAsia"/>
                <w:sz w:val="24"/>
              </w:rPr>
              <w:t>在手机上进行文本阅读时，常常出现不方便用手指</w:t>
            </w:r>
            <w:r w:rsidR="006F76A9">
              <w:rPr>
                <w:rFonts w:asciiTheme="minorEastAsia" w:eastAsiaTheme="minorEastAsia" w:hAnsiTheme="minorEastAsia" w:hint="eastAsia"/>
                <w:sz w:val="24"/>
              </w:rPr>
              <w:t>通过触屏滑动</w:t>
            </w:r>
            <w:r w:rsidR="00087AB3" w:rsidRPr="00FC257A">
              <w:rPr>
                <w:rFonts w:asciiTheme="minorEastAsia" w:eastAsiaTheme="minorEastAsia" w:hAnsiTheme="minorEastAsia" w:hint="eastAsia"/>
                <w:sz w:val="24"/>
              </w:rPr>
              <w:t>翻页的情境</w:t>
            </w:r>
            <w:r w:rsidR="006F76A9">
              <w:rPr>
                <w:rFonts w:asciiTheme="minorEastAsia" w:eastAsiaTheme="minorEastAsia" w:hAnsiTheme="minorEastAsia" w:hint="eastAsia"/>
                <w:sz w:val="24"/>
              </w:rPr>
              <w:t>。</w:t>
            </w:r>
            <w:r w:rsidR="00087AB3" w:rsidRPr="00FC257A">
              <w:rPr>
                <w:rFonts w:asciiTheme="minorEastAsia" w:eastAsiaTheme="minorEastAsia" w:hAnsiTheme="minorEastAsia" w:hint="eastAsia"/>
                <w:sz w:val="24"/>
              </w:rPr>
              <w:t>比如冬天在寒冷的室外</w:t>
            </w:r>
            <w:r w:rsidR="00134A26" w:rsidRPr="00FC257A">
              <w:rPr>
                <w:rFonts w:asciiTheme="minorEastAsia" w:eastAsiaTheme="minorEastAsia" w:hAnsiTheme="minorEastAsia" w:hint="eastAsia"/>
                <w:sz w:val="24"/>
              </w:rPr>
              <w:t>戴着手套</w:t>
            </w:r>
            <w:r w:rsidR="00087AB3" w:rsidRPr="00FC257A">
              <w:rPr>
                <w:rFonts w:asciiTheme="minorEastAsia" w:eastAsiaTheme="minorEastAsia" w:hAnsiTheme="minorEastAsia" w:hint="eastAsia"/>
                <w:sz w:val="24"/>
              </w:rPr>
              <w:t>、双手油腻或潮湿</w:t>
            </w:r>
            <w:r w:rsidR="006F76A9" w:rsidRPr="00FC257A">
              <w:rPr>
                <w:rFonts w:asciiTheme="minorEastAsia" w:eastAsiaTheme="minorEastAsia" w:hAnsiTheme="minorEastAsia" w:hint="eastAsia"/>
                <w:sz w:val="24"/>
              </w:rPr>
              <w:t>难以通过触摸控制屏幕</w:t>
            </w:r>
            <w:r w:rsidR="006F76A9">
              <w:rPr>
                <w:rFonts w:asciiTheme="minorEastAsia" w:eastAsiaTheme="minorEastAsia" w:hAnsiTheme="minorEastAsia" w:hint="eastAsia"/>
                <w:sz w:val="24"/>
              </w:rPr>
              <w:t>；</w:t>
            </w:r>
            <w:r w:rsidR="00087AB3" w:rsidRPr="00FC257A">
              <w:rPr>
                <w:rFonts w:asciiTheme="minorEastAsia" w:eastAsiaTheme="minorEastAsia" w:hAnsiTheme="minorEastAsia" w:hint="eastAsia"/>
                <w:sz w:val="24"/>
              </w:rPr>
              <w:t>开会或上课时不</w:t>
            </w:r>
            <w:proofErr w:type="gramStart"/>
            <w:r w:rsidR="00087AB3" w:rsidRPr="00FC257A">
              <w:rPr>
                <w:rFonts w:asciiTheme="minorEastAsia" w:eastAsiaTheme="minorEastAsia" w:hAnsiTheme="minorEastAsia" w:hint="eastAsia"/>
                <w:sz w:val="24"/>
              </w:rPr>
              <w:t>方便</w:t>
            </w:r>
            <w:r>
              <w:rPr>
                <w:rFonts w:asciiTheme="minorEastAsia" w:eastAsiaTheme="minorEastAsia" w:hAnsiTheme="minorEastAsia" w:hint="eastAsia"/>
                <w:sz w:val="24"/>
              </w:rPr>
              <w:t>通</w:t>
            </w:r>
            <w:r>
              <w:rPr>
                <w:rFonts w:asciiTheme="minorEastAsia" w:eastAsiaTheme="minorEastAsia" w:hAnsiTheme="minorEastAsia" w:hint="eastAsia"/>
                <w:sz w:val="24"/>
              </w:rPr>
              <w:lastRenderedPageBreak/>
              <w:t>过</w:t>
            </w:r>
            <w:proofErr w:type="gramEnd"/>
            <w:r w:rsidR="00134A26" w:rsidRPr="00FC257A">
              <w:rPr>
                <w:rFonts w:asciiTheme="minorEastAsia" w:eastAsiaTheme="minorEastAsia" w:hAnsiTheme="minorEastAsia" w:hint="eastAsia"/>
                <w:sz w:val="24"/>
              </w:rPr>
              <w:t>触屏</w:t>
            </w:r>
            <w:r>
              <w:rPr>
                <w:rFonts w:asciiTheme="minorEastAsia" w:eastAsiaTheme="minorEastAsia" w:hAnsiTheme="minorEastAsia" w:hint="eastAsia"/>
                <w:sz w:val="24"/>
              </w:rPr>
              <w:t>控制</w:t>
            </w:r>
            <w:r w:rsidR="00134A26" w:rsidRPr="00FC257A">
              <w:rPr>
                <w:rFonts w:asciiTheme="minorEastAsia" w:eastAsiaTheme="minorEastAsia" w:hAnsiTheme="minorEastAsia" w:hint="eastAsia"/>
                <w:sz w:val="24"/>
              </w:rPr>
              <w:t>等</w:t>
            </w:r>
            <w:r w:rsidR="00087AB3" w:rsidRPr="00FC257A">
              <w:rPr>
                <w:rFonts w:asciiTheme="minorEastAsia" w:eastAsiaTheme="minorEastAsia" w:hAnsiTheme="minorEastAsia" w:hint="eastAsia"/>
                <w:sz w:val="24"/>
              </w:rPr>
              <w:t>，</w:t>
            </w:r>
            <w:r w:rsidR="006F76A9">
              <w:rPr>
                <w:rFonts w:asciiTheme="minorEastAsia" w:eastAsiaTheme="minorEastAsia" w:hAnsiTheme="minorEastAsia" w:hint="eastAsia"/>
                <w:sz w:val="24"/>
              </w:rPr>
              <w:t>因此</w:t>
            </w:r>
            <w:r>
              <w:rPr>
                <w:rFonts w:asciiTheme="minorEastAsia" w:eastAsiaTheme="minorEastAsia" w:hAnsiTheme="minorEastAsia" w:hint="eastAsia"/>
                <w:sz w:val="24"/>
              </w:rPr>
              <w:t>我们提出了</w:t>
            </w:r>
            <w:r w:rsidR="00134A26" w:rsidRPr="00FC257A">
              <w:rPr>
                <w:rFonts w:asciiTheme="minorEastAsia" w:eastAsiaTheme="minorEastAsia" w:hAnsiTheme="minorEastAsia" w:hint="eastAsia"/>
                <w:sz w:val="24"/>
              </w:rPr>
              <w:t>开发一个支持</w:t>
            </w:r>
            <w:r w:rsidR="00087AB3" w:rsidRPr="00FC257A">
              <w:rPr>
                <w:rFonts w:asciiTheme="minorEastAsia" w:eastAsiaTheme="minorEastAsia" w:hAnsiTheme="minorEastAsia" w:hint="eastAsia"/>
                <w:sz w:val="24"/>
              </w:rPr>
              <w:t>使用隔空手势</w:t>
            </w:r>
            <w:r w:rsidR="00134A26" w:rsidRPr="00FC257A">
              <w:rPr>
                <w:rFonts w:asciiTheme="minorEastAsia" w:eastAsiaTheme="minorEastAsia" w:hAnsiTheme="minorEastAsia" w:hint="eastAsia"/>
                <w:sz w:val="24"/>
              </w:rPr>
              <w:t>控制的文本阅读系统</w:t>
            </w:r>
            <w:r>
              <w:rPr>
                <w:rFonts w:asciiTheme="minorEastAsia" w:eastAsiaTheme="minorEastAsia" w:hAnsiTheme="minorEastAsia" w:hint="eastAsia"/>
                <w:sz w:val="24"/>
              </w:rPr>
              <w:t>，这无疑</w:t>
            </w:r>
            <w:r w:rsidR="00087AB3" w:rsidRPr="00FC257A">
              <w:rPr>
                <w:rFonts w:asciiTheme="minorEastAsia" w:eastAsiaTheme="minorEastAsia" w:hAnsiTheme="minorEastAsia" w:hint="eastAsia"/>
                <w:sz w:val="24"/>
              </w:rPr>
              <w:t>是一种新兴的、可行的、合理的解决方案。</w:t>
            </w:r>
          </w:p>
          <w:p w14:paraId="5157F87A" w14:textId="20E2B381" w:rsidR="00087AB3" w:rsidRDefault="00201855" w:rsidP="001C059E">
            <w:pPr>
              <w:spacing w:line="360" w:lineRule="auto"/>
              <w:ind w:firstLineChars="200" w:firstLine="480"/>
              <w:rPr>
                <w:rFonts w:asciiTheme="minorEastAsia" w:eastAsiaTheme="minorEastAsia" w:hAnsiTheme="minorEastAsia"/>
                <w:sz w:val="24"/>
              </w:rPr>
            </w:pPr>
            <w:r w:rsidRPr="001E7413">
              <w:rPr>
                <w:rFonts w:asciiTheme="minorEastAsia" w:eastAsiaTheme="minorEastAsia" w:hAnsiTheme="minorEastAsia" w:hint="eastAsia"/>
                <w:sz w:val="24"/>
              </w:rPr>
              <w:t>因而，本次开发的这款具有手势翻页功能的</w:t>
            </w:r>
            <w:r w:rsidR="001E7413">
              <w:rPr>
                <w:rFonts w:asciiTheme="minorEastAsia" w:eastAsiaTheme="minorEastAsia" w:hAnsiTheme="minorEastAsia" w:hint="eastAsia"/>
                <w:sz w:val="24"/>
              </w:rPr>
              <w:t>markdown</w:t>
            </w:r>
            <w:r w:rsidRPr="001E7413">
              <w:rPr>
                <w:rFonts w:asciiTheme="minorEastAsia" w:eastAsiaTheme="minorEastAsia" w:hAnsiTheme="minorEastAsia"/>
                <w:sz w:val="24"/>
              </w:rPr>
              <w:t xml:space="preserve"> </w:t>
            </w:r>
            <w:r w:rsidRPr="001E7413">
              <w:rPr>
                <w:rFonts w:asciiTheme="minorEastAsia" w:eastAsiaTheme="minorEastAsia" w:hAnsiTheme="minorEastAsia" w:hint="eastAsia"/>
                <w:sz w:val="24"/>
              </w:rPr>
              <w:t>reader系统将解决上述</w:t>
            </w:r>
            <w:r w:rsidR="00E508CF" w:rsidRPr="001E7413">
              <w:rPr>
                <w:rFonts w:asciiTheme="minorEastAsia" w:eastAsiaTheme="minorEastAsia" w:hAnsiTheme="minorEastAsia" w:hint="eastAsia"/>
                <w:sz w:val="24"/>
              </w:rPr>
              <w:t>各</w:t>
            </w:r>
            <w:r w:rsidRPr="001E7413">
              <w:rPr>
                <w:rFonts w:asciiTheme="minorEastAsia" w:eastAsiaTheme="minorEastAsia" w:hAnsiTheme="minorEastAsia" w:hint="eastAsia"/>
                <w:sz w:val="24"/>
              </w:rPr>
              <w:t>问题，将</w:t>
            </w:r>
            <w:r w:rsidR="00A56144">
              <w:rPr>
                <w:rFonts w:asciiTheme="minorEastAsia" w:eastAsiaTheme="minorEastAsia" w:hAnsiTheme="minorEastAsia" w:hint="eastAsia"/>
                <w:sz w:val="24"/>
              </w:rPr>
              <w:t>打开</w:t>
            </w:r>
            <w:r w:rsidRPr="001E7413">
              <w:rPr>
                <w:rFonts w:asciiTheme="minorEastAsia" w:eastAsiaTheme="minorEastAsia" w:hAnsiTheme="minorEastAsia" w:hint="eastAsia"/>
                <w:sz w:val="24"/>
              </w:rPr>
              <w:t>本地文件、预览、</w:t>
            </w:r>
            <w:r w:rsidR="00A56144">
              <w:rPr>
                <w:rFonts w:asciiTheme="minorEastAsia" w:eastAsiaTheme="minorEastAsia" w:hAnsiTheme="minorEastAsia" w:hint="eastAsia"/>
                <w:sz w:val="24"/>
              </w:rPr>
              <w:t>查找</w:t>
            </w:r>
            <w:r w:rsidRPr="001E7413">
              <w:rPr>
                <w:rFonts w:asciiTheme="minorEastAsia" w:eastAsiaTheme="minorEastAsia" w:hAnsiTheme="minorEastAsia" w:hint="eastAsia"/>
                <w:sz w:val="24"/>
              </w:rPr>
              <w:t>、分享等功能集于一体，同时向用户提供阅读时通过手势翻页</w:t>
            </w:r>
            <w:r w:rsidR="00E508CF" w:rsidRPr="001E7413">
              <w:rPr>
                <w:rFonts w:asciiTheme="minorEastAsia" w:eastAsiaTheme="minorEastAsia" w:hAnsiTheme="minorEastAsia" w:hint="eastAsia"/>
                <w:sz w:val="24"/>
              </w:rPr>
              <w:t>代替触屏滑动</w:t>
            </w:r>
            <w:r w:rsidRPr="001E7413">
              <w:rPr>
                <w:rFonts w:asciiTheme="minorEastAsia" w:eastAsiaTheme="minorEastAsia" w:hAnsiTheme="minorEastAsia" w:hint="eastAsia"/>
                <w:sz w:val="24"/>
              </w:rPr>
              <w:t>的新体验</w:t>
            </w:r>
            <w:r w:rsidR="00E508CF" w:rsidRPr="001E7413">
              <w:rPr>
                <w:rFonts w:asciiTheme="minorEastAsia" w:eastAsiaTheme="minorEastAsia" w:hAnsiTheme="minorEastAsia" w:hint="eastAsia"/>
                <w:sz w:val="24"/>
              </w:rPr>
              <w:t>，以此向广大使用</w:t>
            </w:r>
            <w:r w:rsidR="001E7413">
              <w:rPr>
                <w:rFonts w:asciiTheme="minorEastAsia" w:eastAsiaTheme="minorEastAsia" w:hAnsiTheme="minorEastAsia" w:hint="eastAsia"/>
                <w:sz w:val="24"/>
              </w:rPr>
              <w:t>markdown</w:t>
            </w:r>
            <w:r w:rsidR="00E508CF" w:rsidRPr="001E7413">
              <w:rPr>
                <w:rFonts w:asciiTheme="minorEastAsia" w:eastAsiaTheme="minorEastAsia" w:hAnsiTheme="minorEastAsia" w:hint="eastAsia"/>
                <w:sz w:val="24"/>
              </w:rPr>
              <w:t>标记语言的</w:t>
            </w:r>
            <w:r w:rsidR="006F76A9">
              <w:rPr>
                <w:rFonts w:asciiTheme="minorEastAsia" w:eastAsiaTheme="minorEastAsia" w:hAnsiTheme="minorEastAsia" w:hint="eastAsia"/>
                <w:sz w:val="24"/>
              </w:rPr>
              <w:t>群体</w:t>
            </w:r>
            <w:r w:rsidR="00E508CF" w:rsidRPr="001E7413">
              <w:rPr>
                <w:rFonts w:asciiTheme="minorEastAsia" w:eastAsiaTheme="minorEastAsia" w:hAnsiTheme="minorEastAsia" w:hint="eastAsia"/>
                <w:sz w:val="24"/>
              </w:rPr>
              <w:t>提供</w:t>
            </w:r>
            <w:r w:rsidR="00E073A0" w:rsidRPr="001E7413">
              <w:rPr>
                <w:rFonts w:asciiTheme="minorEastAsia" w:eastAsiaTheme="minorEastAsia" w:hAnsiTheme="minorEastAsia" w:hint="eastAsia"/>
                <w:sz w:val="24"/>
              </w:rPr>
              <w:t>方便</w:t>
            </w:r>
            <w:r w:rsidR="00E508CF" w:rsidRPr="001E7413">
              <w:rPr>
                <w:rFonts w:asciiTheme="minorEastAsia" w:eastAsiaTheme="minorEastAsia" w:hAnsiTheme="minorEastAsia" w:hint="eastAsia"/>
                <w:sz w:val="24"/>
              </w:rPr>
              <w:t>，</w:t>
            </w:r>
            <w:r w:rsidR="00A56144">
              <w:rPr>
                <w:rFonts w:asciiTheme="minorEastAsia" w:eastAsiaTheme="minorEastAsia" w:hAnsiTheme="minorEastAsia" w:hint="eastAsia"/>
                <w:sz w:val="24"/>
              </w:rPr>
              <w:t>同时提高</w:t>
            </w:r>
            <w:r w:rsidR="006F76A9">
              <w:rPr>
                <w:rFonts w:asciiTheme="minorEastAsia" w:eastAsiaTheme="minorEastAsia" w:hAnsiTheme="minorEastAsia" w:hint="eastAsia"/>
                <w:sz w:val="24"/>
              </w:rPr>
              <w:t>在</w:t>
            </w:r>
            <w:r w:rsidR="00A56144">
              <w:rPr>
                <w:rFonts w:asciiTheme="minorEastAsia" w:eastAsiaTheme="minorEastAsia" w:hAnsiTheme="minorEastAsia" w:hint="eastAsia"/>
                <w:sz w:val="24"/>
              </w:rPr>
              <w:t>移动端阅读</w:t>
            </w:r>
            <w:r w:rsidR="006F76A9">
              <w:rPr>
                <w:rFonts w:asciiTheme="minorEastAsia" w:eastAsiaTheme="minorEastAsia" w:hAnsiTheme="minorEastAsia" w:hint="eastAsia"/>
                <w:sz w:val="24"/>
              </w:rPr>
              <w:t>markdown文档</w:t>
            </w:r>
            <w:r w:rsidR="00A56144">
              <w:rPr>
                <w:rFonts w:asciiTheme="minorEastAsia" w:eastAsiaTheme="minorEastAsia" w:hAnsiTheme="minorEastAsia" w:hint="eastAsia"/>
                <w:sz w:val="24"/>
              </w:rPr>
              <w:t>的效率</w:t>
            </w:r>
            <w:r w:rsidR="006F76A9">
              <w:rPr>
                <w:rFonts w:asciiTheme="minorEastAsia" w:eastAsiaTheme="minorEastAsia" w:hAnsiTheme="minorEastAsia" w:hint="eastAsia"/>
                <w:sz w:val="24"/>
              </w:rPr>
              <w:t>。</w:t>
            </w:r>
          </w:p>
          <w:p w14:paraId="340D1928" w14:textId="77777777" w:rsidR="006F76A9" w:rsidRPr="001E7413" w:rsidRDefault="006F76A9" w:rsidP="006F76A9">
            <w:pPr>
              <w:spacing w:line="360" w:lineRule="auto"/>
              <w:rPr>
                <w:rFonts w:asciiTheme="minorEastAsia" w:eastAsiaTheme="minorEastAsia" w:hAnsiTheme="minorEastAsia"/>
                <w:sz w:val="24"/>
              </w:rPr>
            </w:pPr>
          </w:p>
          <w:p w14:paraId="36E44E77" w14:textId="77777777" w:rsidR="00087AB3" w:rsidRPr="00FC257A" w:rsidRDefault="00134A26" w:rsidP="005248FC">
            <w:pPr>
              <w:spacing w:line="360" w:lineRule="auto"/>
              <w:rPr>
                <w:rFonts w:asciiTheme="minorEastAsia" w:eastAsiaTheme="minorEastAsia" w:hAnsiTheme="minorEastAsia"/>
                <w:sz w:val="24"/>
              </w:rPr>
            </w:pPr>
            <w:r w:rsidRPr="00FC257A">
              <w:rPr>
                <w:rFonts w:asciiTheme="minorEastAsia" w:eastAsiaTheme="minorEastAsia" w:hAnsiTheme="minorEastAsia" w:hint="eastAsia"/>
                <w:sz w:val="24"/>
              </w:rPr>
              <w:t>研究意义：</w:t>
            </w:r>
          </w:p>
          <w:p w14:paraId="6FA30584" w14:textId="77777777" w:rsidR="005248FC" w:rsidRPr="00FC257A" w:rsidRDefault="00B133E1" w:rsidP="005248FC">
            <w:pPr>
              <w:pStyle w:val="a6"/>
              <w:numPr>
                <w:ilvl w:val="0"/>
                <w:numId w:val="11"/>
              </w:numPr>
              <w:spacing w:line="360" w:lineRule="auto"/>
              <w:ind w:firstLineChars="0"/>
              <w:rPr>
                <w:rFonts w:asciiTheme="minorEastAsia" w:eastAsiaTheme="minorEastAsia" w:hAnsiTheme="minorEastAsia"/>
                <w:sz w:val="24"/>
              </w:rPr>
            </w:pPr>
            <w:r w:rsidRPr="00FC257A">
              <w:rPr>
                <w:rFonts w:asciiTheme="minorEastAsia" w:eastAsiaTheme="minorEastAsia" w:hAnsiTheme="minorEastAsia"/>
                <w:sz w:val="24"/>
              </w:rPr>
              <w:t>将深度学习与信号系统的相关理论知识结合起来并应用于移动手机上，</w:t>
            </w:r>
            <w:r w:rsidR="00AB08B3" w:rsidRPr="00FC257A">
              <w:rPr>
                <w:rFonts w:asciiTheme="minorEastAsia" w:eastAsiaTheme="minorEastAsia" w:hAnsiTheme="minorEastAsia" w:hint="eastAsia"/>
                <w:sz w:val="24"/>
              </w:rPr>
              <w:t>通过</w:t>
            </w:r>
            <w:r w:rsidRPr="00FC257A">
              <w:rPr>
                <w:rFonts w:asciiTheme="minorEastAsia" w:eastAsiaTheme="minorEastAsia" w:hAnsiTheme="minorEastAsia"/>
                <w:sz w:val="24"/>
              </w:rPr>
              <w:t>设计研发一款可以实现</w:t>
            </w:r>
            <w:r w:rsidR="00134A26" w:rsidRPr="00FC257A">
              <w:rPr>
                <w:rFonts w:asciiTheme="minorEastAsia" w:eastAsiaTheme="minorEastAsia" w:hAnsiTheme="minorEastAsia" w:hint="eastAsia"/>
                <w:sz w:val="24"/>
              </w:rPr>
              <w:t>在</w:t>
            </w:r>
            <w:r w:rsidRPr="00FC257A">
              <w:rPr>
                <w:rFonts w:asciiTheme="minorEastAsia" w:eastAsiaTheme="minorEastAsia" w:hAnsiTheme="minorEastAsia"/>
                <w:sz w:val="24"/>
              </w:rPr>
              <w:t>android端的</w:t>
            </w:r>
            <w:r w:rsidR="00B17237" w:rsidRPr="00FC257A">
              <w:rPr>
                <w:rFonts w:asciiTheme="minorEastAsia" w:eastAsiaTheme="minorEastAsia" w:hAnsiTheme="minorEastAsia" w:hint="eastAsia"/>
                <w:sz w:val="24"/>
              </w:rPr>
              <w:t>通过手势翻页的文本阅读</w:t>
            </w:r>
            <w:r w:rsidRPr="00FC257A">
              <w:rPr>
                <w:rFonts w:asciiTheme="minorEastAsia" w:eastAsiaTheme="minorEastAsia" w:hAnsiTheme="minorEastAsia"/>
                <w:sz w:val="24"/>
              </w:rPr>
              <w:t>系统，为用户带来更加舒适的人机交互体验。</w:t>
            </w:r>
          </w:p>
          <w:p w14:paraId="5C17946F" w14:textId="77777777" w:rsidR="005248FC" w:rsidRPr="00FC257A" w:rsidRDefault="00B133E1" w:rsidP="005248FC">
            <w:pPr>
              <w:pStyle w:val="a6"/>
              <w:numPr>
                <w:ilvl w:val="0"/>
                <w:numId w:val="11"/>
              </w:numPr>
              <w:spacing w:line="360" w:lineRule="auto"/>
              <w:ind w:firstLineChars="0"/>
              <w:rPr>
                <w:rFonts w:asciiTheme="minorEastAsia" w:eastAsiaTheme="minorEastAsia" w:hAnsiTheme="minorEastAsia"/>
                <w:sz w:val="24"/>
              </w:rPr>
            </w:pPr>
            <w:r w:rsidRPr="00FC257A">
              <w:rPr>
                <w:rFonts w:asciiTheme="minorEastAsia" w:eastAsiaTheme="minorEastAsia" w:hAnsiTheme="minorEastAsia"/>
                <w:sz w:val="24"/>
              </w:rPr>
              <w:t>解决</w:t>
            </w:r>
            <w:r w:rsidRPr="00FC257A">
              <w:rPr>
                <w:rFonts w:asciiTheme="minorEastAsia" w:eastAsiaTheme="minorEastAsia" w:hAnsiTheme="minorEastAsia" w:hint="eastAsia"/>
                <w:sz w:val="24"/>
              </w:rPr>
              <w:t>传统的基于触摸屏和计算机视觉的手势交互方法无法应对智能可穿戴设备逐渐趋向小型化和低功耗</w:t>
            </w:r>
            <w:r w:rsidRPr="00FC257A">
              <w:rPr>
                <w:rFonts w:asciiTheme="minorEastAsia" w:eastAsiaTheme="minorEastAsia" w:hAnsiTheme="minorEastAsia"/>
                <w:sz w:val="24"/>
              </w:rPr>
              <w:t>的问题，大大增加用户对产品的使用满意度。</w:t>
            </w:r>
          </w:p>
          <w:p w14:paraId="0FA64D5B" w14:textId="77777777" w:rsidR="005248FC" w:rsidRPr="00FC257A" w:rsidRDefault="00B133E1" w:rsidP="005248FC">
            <w:pPr>
              <w:pStyle w:val="a6"/>
              <w:numPr>
                <w:ilvl w:val="0"/>
                <w:numId w:val="11"/>
              </w:numPr>
              <w:spacing w:line="360" w:lineRule="auto"/>
              <w:ind w:firstLineChars="0"/>
              <w:rPr>
                <w:rFonts w:asciiTheme="minorEastAsia" w:eastAsiaTheme="minorEastAsia" w:hAnsiTheme="minorEastAsia"/>
                <w:sz w:val="24"/>
              </w:rPr>
            </w:pPr>
            <w:r w:rsidRPr="00FC257A">
              <w:rPr>
                <w:rFonts w:asciiTheme="minorEastAsia" w:eastAsiaTheme="minorEastAsia" w:hAnsiTheme="minorEastAsia"/>
                <w:sz w:val="24"/>
              </w:rPr>
              <w:t>将深度学习应用于移动智能手机上，通过软件系统的优化克服普通智能手机硬件方面的短板，对深度学习未来在智能手机上的大规模应用具有很大的意义。</w:t>
            </w:r>
          </w:p>
          <w:p w14:paraId="79F2462A" w14:textId="13E1B1A2" w:rsidR="00FB774B" w:rsidRPr="00FC257A" w:rsidRDefault="00B17237" w:rsidP="005248FC">
            <w:pPr>
              <w:pStyle w:val="a6"/>
              <w:numPr>
                <w:ilvl w:val="0"/>
                <w:numId w:val="11"/>
              </w:numPr>
              <w:spacing w:line="360" w:lineRule="auto"/>
              <w:ind w:firstLineChars="0"/>
              <w:rPr>
                <w:rFonts w:asciiTheme="minorEastAsia" w:eastAsiaTheme="minorEastAsia" w:hAnsiTheme="minorEastAsia"/>
                <w:sz w:val="24"/>
              </w:rPr>
            </w:pPr>
            <w:r w:rsidRPr="00FC257A">
              <w:rPr>
                <w:rFonts w:asciiTheme="minorEastAsia" w:eastAsiaTheme="minorEastAsia" w:hAnsiTheme="minorEastAsia" w:hint="eastAsia"/>
                <w:sz w:val="24"/>
              </w:rPr>
              <w:t>弥补当前市场上app产品对</w:t>
            </w:r>
            <w:r w:rsidR="001E7413">
              <w:rPr>
                <w:rFonts w:asciiTheme="minorEastAsia" w:eastAsiaTheme="minorEastAsia" w:hAnsiTheme="minorEastAsia" w:hint="eastAsia"/>
                <w:sz w:val="24"/>
              </w:rPr>
              <w:t>markdown</w:t>
            </w:r>
            <w:r w:rsidRPr="00FC257A">
              <w:rPr>
                <w:rFonts w:asciiTheme="minorEastAsia" w:eastAsiaTheme="minorEastAsia" w:hAnsiTheme="minorEastAsia" w:hint="eastAsia"/>
                <w:sz w:val="24"/>
              </w:rPr>
              <w:t>格式的支持不够导致的pc端和移动</w:t>
            </w:r>
            <w:proofErr w:type="gramStart"/>
            <w:r w:rsidRPr="00FC257A">
              <w:rPr>
                <w:rFonts w:asciiTheme="minorEastAsia" w:eastAsiaTheme="minorEastAsia" w:hAnsiTheme="minorEastAsia" w:hint="eastAsia"/>
                <w:sz w:val="24"/>
              </w:rPr>
              <w:t>端文件</w:t>
            </w:r>
            <w:proofErr w:type="gramEnd"/>
            <w:r w:rsidRPr="00FC257A">
              <w:rPr>
                <w:rFonts w:asciiTheme="minorEastAsia" w:eastAsiaTheme="minorEastAsia" w:hAnsiTheme="minorEastAsia" w:hint="eastAsia"/>
                <w:sz w:val="24"/>
              </w:rPr>
              <w:t>传输交流不便等问题，</w:t>
            </w:r>
            <w:r w:rsidR="005248FC" w:rsidRPr="00FC257A">
              <w:rPr>
                <w:rFonts w:asciiTheme="minorEastAsia" w:eastAsiaTheme="minorEastAsia" w:hAnsiTheme="minorEastAsia" w:hint="eastAsia"/>
                <w:sz w:val="24"/>
              </w:rPr>
              <w:t>为频繁使用</w:t>
            </w:r>
            <w:r w:rsidR="001E7413">
              <w:rPr>
                <w:rFonts w:asciiTheme="minorEastAsia" w:eastAsiaTheme="minorEastAsia" w:hAnsiTheme="minorEastAsia" w:hint="eastAsia"/>
                <w:sz w:val="24"/>
              </w:rPr>
              <w:t>markdown</w:t>
            </w:r>
            <w:r w:rsidR="005248FC" w:rsidRPr="00FC257A">
              <w:rPr>
                <w:rFonts w:asciiTheme="minorEastAsia" w:eastAsiaTheme="minorEastAsia" w:hAnsiTheme="minorEastAsia" w:hint="eastAsia"/>
                <w:sz w:val="24"/>
              </w:rPr>
              <w:t>标记语言的人群提供了便利，同时开发一款全面方便、易于操作的系统也从一定程度上为</w:t>
            </w:r>
            <w:r w:rsidR="001E7413">
              <w:rPr>
                <w:rFonts w:asciiTheme="minorEastAsia" w:eastAsiaTheme="minorEastAsia" w:hAnsiTheme="minorEastAsia" w:hint="eastAsia"/>
                <w:sz w:val="24"/>
              </w:rPr>
              <w:t>markdown</w:t>
            </w:r>
            <w:r w:rsidR="005248FC" w:rsidRPr="00FC257A">
              <w:rPr>
                <w:rFonts w:asciiTheme="minorEastAsia" w:eastAsiaTheme="minorEastAsia" w:hAnsiTheme="minorEastAsia" w:hint="eastAsia"/>
                <w:sz w:val="24"/>
              </w:rPr>
              <w:t>语言的推广和体系的完善做出了贡献。</w:t>
            </w:r>
          </w:p>
        </w:tc>
      </w:tr>
      <w:tr w:rsidR="00B47C23" w:rsidRPr="00DC7B2C" w14:paraId="2DB74181" w14:textId="77777777" w:rsidTr="00DC7B2C">
        <w:trPr>
          <w:trHeight w:val="13173"/>
        </w:trPr>
        <w:tc>
          <w:tcPr>
            <w:tcW w:w="8505" w:type="dxa"/>
            <w:gridSpan w:val="16"/>
            <w:tcBorders>
              <w:top w:val="single" w:sz="4" w:space="0" w:color="auto"/>
              <w:left w:val="single" w:sz="4" w:space="0" w:color="auto"/>
              <w:bottom w:val="single" w:sz="4" w:space="0" w:color="auto"/>
              <w:right w:val="single" w:sz="4" w:space="0" w:color="auto"/>
            </w:tcBorders>
          </w:tcPr>
          <w:p w14:paraId="25A2702F" w14:textId="77777777" w:rsidR="00B47C23" w:rsidRDefault="00B47C23" w:rsidP="00EB1C96">
            <w:pPr>
              <w:spacing w:line="360" w:lineRule="auto"/>
              <w:rPr>
                <w:sz w:val="24"/>
              </w:rPr>
            </w:pPr>
            <w:r w:rsidRPr="00FC257A">
              <w:rPr>
                <w:rFonts w:hint="eastAsia"/>
                <w:sz w:val="24"/>
              </w:rPr>
              <w:lastRenderedPageBreak/>
              <w:t>国内外本项目的研究状况（</w:t>
            </w:r>
            <w:r w:rsidRPr="00FC257A">
              <w:rPr>
                <w:rFonts w:hint="eastAsia"/>
                <w:sz w:val="24"/>
              </w:rPr>
              <w:t>800</w:t>
            </w:r>
            <w:r w:rsidRPr="00FC257A">
              <w:rPr>
                <w:rFonts w:hint="eastAsia"/>
                <w:sz w:val="24"/>
              </w:rPr>
              <w:t>字左右，</w:t>
            </w:r>
            <w:proofErr w:type="gramStart"/>
            <w:r w:rsidRPr="00FC257A">
              <w:rPr>
                <w:rFonts w:hint="eastAsia"/>
                <w:sz w:val="24"/>
              </w:rPr>
              <w:t>附不少于</w:t>
            </w:r>
            <w:proofErr w:type="gramEnd"/>
            <w:r w:rsidRPr="00FC257A">
              <w:rPr>
                <w:rFonts w:hint="eastAsia"/>
                <w:sz w:val="24"/>
              </w:rPr>
              <w:t>4</w:t>
            </w:r>
            <w:r w:rsidRPr="00FC257A">
              <w:rPr>
                <w:rFonts w:hint="eastAsia"/>
                <w:sz w:val="24"/>
              </w:rPr>
              <w:t>篇的参考文献）</w:t>
            </w:r>
          </w:p>
          <w:p w14:paraId="6C849D4F" w14:textId="4E3E30D8" w:rsidR="00B40B3D" w:rsidRDefault="00B40B3D" w:rsidP="00EB1C96">
            <w:pPr>
              <w:spacing w:line="360" w:lineRule="auto"/>
              <w:rPr>
                <w:ins w:id="2" w:author="陈海燕" w:date="2018-09-29T11:45:00Z"/>
                <w:sz w:val="24"/>
              </w:rPr>
            </w:pPr>
            <w:ins w:id="3" w:author="陈海燕" w:date="2018-09-29T11:44:00Z">
              <w:r>
                <w:rPr>
                  <w:rFonts w:hint="eastAsia"/>
                  <w:sz w:val="24"/>
                </w:rPr>
                <w:t>首先应该写</w:t>
              </w:r>
              <w:commentRangeStart w:id="4"/>
              <w:r>
                <w:rPr>
                  <w:rFonts w:hint="eastAsia"/>
                  <w:sz w:val="24"/>
                </w:rPr>
                <w:t>同类系统</w:t>
              </w:r>
            </w:ins>
            <w:commentRangeEnd w:id="4"/>
            <w:r w:rsidR="00CF0786">
              <w:rPr>
                <w:rStyle w:val="ac"/>
              </w:rPr>
              <w:commentReference w:id="4"/>
            </w:r>
            <w:ins w:id="5" w:author="陈海燕" w:date="2018-09-29T11:44:00Z">
              <w:r>
                <w:rPr>
                  <w:rFonts w:hint="eastAsia"/>
                  <w:sz w:val="24"/>
                </w:rPr>
                <w:t>的</w:t>
              </w:r>
            </w:ins>
            <w:ins w:id="6" w:author="陈海燕" w:date="2018-09-29T11:45:00Z">
              <w:r>
                <w:rPr>
                  <w:rFonts w:hint="eastAsia"/>
                  <w:sz w:val="24"/>
                </w:rPr>
                <w:t>研究现状，而不是相关技术吧，在你提出自己要做什么系统以后，你可以谈一下相关技术的应用研究现状。</w:t>
              </w:r>
            </w:ins>
            <w:ins w:id="7" w:author="陈海燕" w:date="2018-09-29T11:46:00Z">
              <w:r w:rsidR="00A035C7">
                <w:rPr>
                  <w:rFonts w:hint="eastAsia"/>
                  <w:sz w:val="24"/>
                </w:rPr>
                <w:t>注意逻辑关系。</w:t>
              </w:r>
            </w:ins>
          </w:p>
          <w:p w14:paraId="6119E8F5" w14:textId="13AAD5BE" w:rsidR="00F204EC" w:rsidRDefault="002E45BC" w:rsidP="00F204EC">
            <w:pPr>
              <w:pStyle w:val="a6"/>
              <w:numPr>
                <w:ilvl w:val="0"/>
                <w:numId w:val="12"/>
              </w:numPr>
              <w:spacing w:line="360" w:lineRule="auto"/>
              <w:ind w:firstLineChars="0"/>
              <w:rPr>
                <w:sz w:val="24"/>
              </w:rPr>
            </w:pPr>
            <w:r>
              <w:rPr>
                <w:rFonts w:hint="eastAsia"/>
                <w:sz w:val="24"/>
              </w:rPr>
              <w:t>移动端</w:t>
            </w:r>
            <w:r w:rsidR="006F76A9">
              <w:rPr>
                <w:rFonts w:hint="eastAsia"/>
                <w:sz w:val="24"/>
              </w:rPr>
              <w:t>reader</w:t>
            </w:r>
            <w:r w:rsidR="006F76A9">
              <w:rPr>
                <w:rFonts w:hint="eastAsia"/>
                <w:sz w:val="24"/>
              </w:rPr>
              <w:t>系统</w:t>
            </w:r>
            <w:r w:rsidR="00F204EC" w:rsidRPr="00FC257A">
              <w:rPr>
                <w:rFonts w:hint="eastAsia"/>
                <w:sz w:val="24"/>
              </w:rPr>
              <w:t>现状：</w:t>
            </w:r>
          </w:p>
          <w:p w14:paraId="1BD69691" w14:textId="73E8C4A1" w:rsidR="006F76A9" w:rsidRDefault="006F76A9" w:rsidP="006F76A9">
            <w:pPr>
              <w:pStyle w:val="a6"/>
              <w:spacing w:line="360" w:lineRule="auto"/>
              <w:ind w:left="360" w:firstLineChars="0" w:firstLine="0"/>
              <w:rPr>
                <w:sz w:val="24"/>
              </w:rPr>
            </w:pPr>
            <w:r>
              <w:rPr>
                <w:rFonts w:hint="eastAsia"/>
                <w:sz w:val="24"/>
              </w:rPr>
              <w:t>由于当前缺少一款通用的、受广大用户认可的</w:t>
            </w:r>
            <w:r>
              <w:rPr>
                <w:rFonts w:hint="eastAsia"/>
                <w:sz w:val="24"/>
              </w:rPr>
              <w:t>markdown</w:t>
            </w:r>
            <w:r>
              <w:rPr>
                <w:sz w:val="24"/>
              </w:rPr>
              <w:t xml:space="preserve"> </w:t>
            </w:r>
            <w:r>
              <w:rPr>
                <w:rFonts w:hint="eastAsia"/>
                <w:sz w:val="24"/>
              </w:rPr>
              <w:t>reader</w:t>
            </w:r>
            <w:r>
              <w:rPr>
                <w:rFonts w:hint="eastAsia"/>
                <w:sz w:val="24"/>
              </w:rPr>
              <w:t>软件作为典型，因此我们借鉴了</w:t>
            </w:r>
            <w:r>
              <w:rPr>
                <w:rFonts w:hint="eastAsia"/>
                <w:sz w:val="24"/>
              </w:rPr>
              <w:t>Adobe</w:t>
            </w:r>
            <w:r>
              <w:rPr>
                <w:rFonts w:hint="eastAsia"/>
                <w:sz w:val="24"/>
              </w:rPr>
              <w:t>公司推出的同类的</w:t>
            </w:r>
            <w:r>
              <w:rPr>
                <w:rFonts w:hint="eastAsia"/>
                <w:sz w:val="24"/>
              </w:rPr>
              <w:t>Adobe</w:t>
            </w:r>
            <w:r>
              <w:rPr>
                <w:sz w:val="24"/>
              </w:rPr>
              <w:t xml:space="preserve"> </w:t>
            </w:r>
            <w:r>
              <w:rPr>
                <w:rFonts w:hint="eastAsia"/>
                <w:sz w:val="24"/>
              </w:rPr>
              <w:t>Reader</w:t>
            </w:r>
            <w:r>
              <w:rPr>
                <w:rFonts w:hint="eastAsia"/>
                <w:sz w:val="24"/>
              </w:rPr>
              <w:t>。</w:t>
            </w:r>
          </w:p>
          <w:p w14:paraId="43CC5B22" w14:textId="688CF7CB" w:rsidR="006F76A9" w:rsidRDefault="006F76A9" w:rsidP="006F76A9">
            <w:pPr>
              <w:pStyle w:val="a6"/>
              <w:spacing w:line="360" w:lineRule="auto"/>
              <w:ind w:left="360" w:firstLineChars="0" w:firstLine="0"/>
              <w:rPr>
                <w:sz w:val="24"/>
              </w:rPr>
            </w:pPr>
            <w:r>
              <w:rPr>
                <w:rFonts w:hint="eastAsia"/>
                <w:sz w:val="24"/>
              </w:rPr>
              <w:t>Adobe</w:t>
            </w:r>
            <w:r>
              <w:rPr>
                <w:sz w:val="24"/>
              </w:rPr>
              <w:t xml:space="preserve"> </w:t>
            </w:r>
            <w:r>
              <w:rPr>
                <w:rFonts w:hint="eastAsia"/>
                <w:sz w:val="24"/>
              </w:rPr>
              <w:t>Reader</w:t>
            </w:r>
            <w:r>
              <w:rPr>
                <w:rFonts w:hint="eastAsia"/>
                <w:sz w:val="24"/>
              </w:rPr>
              <w:t>是一款优秀的、成熟的、目前几乎垄断了</w:t>
            </w:r>
            <w:r>
              <w:rPr>
                <w:rFonts w:hint="eastAsia"/>
                <w:sz w:val="24"/>
              </w:rPr>
              <w:t>pdf</w:t>
            </w:r>
            <w:r>
              <w:rPr>
                <w:rFonts w:hint="eastAsia"/>
                <w:sz w:val="24"/>
              </w:rPr>
              <w:t>格式文件阅读市场的软件。</w:t>
            </w:r>
          </w:p>
          <w:p w14:paraId="030B05C2" w14:textId="4A200C5A" w:rsidR="0020533E" w:rsidRDefault="00B20192" w:rsidP="006F76A9">
            <w:pPr>
              <w:pStyle w:val="a6"/>
              <w:spacing w:line="360" w:lineRule="auto"/>
              <w:ind w:left="360" w:firstLineChars="0" w:firstLine="0"/>
              <w:rPr>
                <w:sz w:val="24"/>
              </w:rPr>
            </w:pPr>
            <w:r>
              <w:rPr>
                <w:rFonts w:hint="eastAsia"/>
                <w:sz w:val="24"/>
              </w:rPr>
              <w:t>Adobe</w:t>
            </w:r>
            <w:r>
              <w:rPr>
                <w:sz w:val="24"/>
              </w:rPr>
              <w:t xml:space="preserve"> </w:t>
            </w:r>
            <w:r>
              <w:rPr>
                <w:rFonts w:hint="eastAsia"/>
                <w:sz w:val="24"/>
              </w:rPr>
              <w:t>Reader</w:t>
            </w:r>
            <w:r>
              <w:rPr>
                <w:rFonts w:hint="eastAsia"/>
                <w:sz w:val="24"/>
              </w:rPr>
              <w:t>功能丰富而强大，主要可概括为以下几点：</w:t>
            </w:r>
            <w:r w:rsidRPr="00B20192">
              <w:rPr>
                <w:rFonts w:hint="eastAsia"/>
                <w:sz w:val="24"/>
              </w:rPr>
              <w:t>1</w:t>
            </w:r>
            <w:r w:rsidRPr="00B20192">
              <w:rPr>
                <w:rFonts w:hint="eastAsia"/>
                <w:sz w:val="24"/>
              </w:rPr>
              <w:t>、开启电子邮件附件形式、网际网路上或储存于本机装置（包括</w:t>
            </w:r>
            <w:r w:rsidRPr="00B20192">
              <w:rPr>
                <w:rFonts w:hint="eastAsia"/>
                <w:sz w:val="24"/>
              </w:rPr>
              <w:t>SD</w:t>
            </w:r>
            <w:r w:rsidRPr="00B20192">
              <w:rPr>
                <w:rFonts w:hint="eastAsia"/>
                <w:sz w:val="24"/>
              </w:rPr>
              <w:t>卡）上的</w:t>
            </w:r>
            <w:r w:rsidRPr="00B20192">
              <w:rPr>
                <w:rFonts w:hint="eastAsia"/>
                <w:sz w:val="24"/>
              </w:rPr>
              <w:t>PDF</w:t>
            </w:r>
            <w:r w:rsidRPr="00B20192">
              <w:rPr>
                <w:rFonts w:hint="eastAsia"/>
                <w:sz w:val="24"/>
              </w:rPr>
              <w:t>文件；</w:t>
            </w:r>
            <w:r w:rsidRPr="00B20192">
              <w:rPr>
                <w:rFonts w:hint="eastAsia"/>
                <w:sz w:val="24"/>
              </w:rPr>
              <w:t xml:space="preserve"> </w:t>
            </w:r>
            <w:r>
              <w:rPr>
                <w:sz w:val="24"/>
              </w:rPr>
              <w:t>2</w:t>
            </w:r>
            <w:r w:rsidRPr="00B20192">
              <w:rPr>
                <w:rFonts w:hint="eastAsia"/>
                <w:sz w:val="24"/>
              </w:rPr>
              <w:t>、</w:t>
            </w:r>
            <w:r>
              <w:rPr>
                <w:rFonts w:hint="eastAsia"/>
                <w:sz w:val="24"/>
              </w:rPr>
              <w:t>提供</w:t>
            </w:r>
            <w:r w:rsidRPr="00B20192">
              <w:rPr>
                <w:rFonts w:hint="eastAsia"/>
                <w:sz w:val="24"/>
              </w:rPr>
              <w:t>“单页”、“连续卷动”</w:t>
            </w:r>
            <w:r>
              <w:rPr>
                <w:rFonts w:hint="eastAsia"/>
                <w:sz w:val="24"/>
              </w:rPr>
              <w:t>和“阅读模式”等</w:t>
            </w:r>
            <w:r w:rsidRPr="00B20192">
              <w:rPr>
                <w:rFonts w:hint="eastAsia"/>
                <w:sz w:val="24"/>
              </w:rPr>
              <w:t>查看模式；</w:t>
            </w:r>
            <w:r w:rsidRPr="00B20192">
              <w:rPr>
                <w:rFonts w:hint="eastAsia"/>
                <w:sz w:val="24"/>
              </w:rPr>
              <w:t xml:space="preserve"> </w:t>
            </w:r>
            <w:r>
              <w:rPr>
                <w:sz w:val="24"/>
              </w:rPr>
              <w:t>3</w:t>
            </w:r>
            <w:r w:rsidRPr="00B20192">
              <w:rPr>
                <w:rFonts w:hint="eastAsia"/>
                <w:sz w:val="24"/>
              </w:rPr>
              <w:t>、利用触控手势（例如轻拂与平移）</w:t>
            </w:r>
            <w:r>
              <w:rPr>
                <w:rFonts w:hint="eastAsia"/>
                <w:sz w:val="24"/>
              </w:rPr>
              <w:t>和</w:t>
            </w:r>
            <w:r w:rsidRPr="00B20192">
              <w:rPr>
                <w:rFonts w:hint="eastAsia"/>
                <w:sz w:val="24"/>
              </w:rPr>
              <w:t>多点触控手势</w:t>
            </w:r>
            <w:r w:rsidRPr="00B20192">
              <w:rPr>
                <w:rFonts w:hint="eastAsia"/>
                <w:sz w:val="24"/>
              </w:rPr>
              <w:t>(</w:t>
            </w:r>
            <w:r w:rsidRPr="00B20192">
              <w:rPr>
                <w:rFonts w:hint="eastAsia"/>
                <w:sz w:val="24"/>
              </w:rPr>
              <w:t>例如双指缩放和单指点两下缩放</w:t>
            </w:r>
            <w:r w:rsidRPr="00B20192">
              <w:rPr>
                <w:rFonts w:hint="eastAsia"/>
                <w:sz w:val="24"/>
              </w:rPr>
              <w:t>)</w:t>
            </w:r>
            <w:r w:rsidRPr="00B20192">
              <w:rPr>
                <w:rFonts w:hint="eastAsia"/>
                <w:sz w:val="24"/>
              </w:rPr>
              <w:t>轻松、高效地在</w:t>
            </w:r>
            <w:r w:rsidRPr="00B20192">
              <w:rPr>
                <w:rFonts w:hint="eastAsia"/>
                <w:sz w:val="24"/>
              </w:rPr>
              <w:t>PDF</w:t>
            </w:r>
            <w:r w:rsidRPr="00B20192">
              <w:rPr>
                <w:rFonts w:hint="eastAsia"/>
                <w:sz w:val="24"/>
              </w:rPr>
              <w:t>文件中浏览；</w:t>
            </w:r>
            <w:r>
              <w:rPr>
                <w:rFonts w:hint="eastAsia"/>
                <w:sz w:val="24"/>
              </w:rPr>
              <w:t>4</w:t>
            </w:r>
            <w:r>
              <w:rPr>
                <w:rFonts w:hint="eastAsia"/>
                <w:sz w:val="24"/>
              </w:rPr>
              <w:t>、通过注释功能便捷地给文件添加批注，标记高亮、下划线，添加签名等；</w:t>
            </w:r>
            <w:r w:rsidRPr="00B20192">
              <w:rPr>
                <w:rFonts w:hint="eastAsia"/>
                <w:sz w:val="24"/>
              </w:rPr>
              <w:t xml:space="preserve"> </w:t>
            </w:r>
            <w:r>
              <w:rPr>
                <w:sz w:val="24"/>
              </w:rPr>
              <w:t>5</w:t>
            </w:r>
            <w:r w:rsidRPr="00B20192">
              <w:rPr>
                <w:rFonts w:hint="eastAsia"/>
                <w:sz w:val="24"/>
              </w:rPr>
              <w:t>、</w:t>
            </w:r>
            <w:r>
              <w:rPr>
                <w:rFonts w:hint="eastAsia"/>
                <w:sz w:val="24"/>
              </w:rPr>
              <w:t>搜索功能</w:t>
            </w:r>
            <w:r w:rsidRPr="00B20192">
              <w:rPr>
                <w:rFonts w:hint="eastAsia"/>
                <w:sz w:val="24"/>
              </w:rPr>
              <w:t>；</w:t>
            </w:r>
            <w:r w:rsidRPr="00B20192">
              <w:rPr>
                <w:rFonts w:hint="eastAsia"/>
                <w:sz w:val="24"/>
              </w:rPr>
              <w:t xml:space="preserve"> </w:t>
            </w:r>
            <w:r>
              <w:rPr>
                <w:sz w:val="24"/>
              </w:rPr>
              <w:t>6</w:t>
            </w:r>
            <w:r w:rsidRPr="00B20192">
              <w:rPr>
                <w:rFonts w:hint="eastAsia"/>
                <w:sz w:val="24"/>
              </w:rPr>
              <w:t>、使用“共用”功能将目前开启的</w:t>
            </w:r>
            <w:r w:rsidRPr="00B20192">
              <w:rPr>
                <w:rFonts w:hint="eastAsia"/>
                <w:sz w:val="24"/>
              </w:rPr>
              <w:t>PDF</w:t>
            </w:r>
            <w:r w:rsidRPr="00B20192">
              <w:rPr>
                <w:rFonts w:hint="eastAsia"/>
                <w:sz w:val="24"/>
              </w:rPr>
              <w:t>文件以电子邮件附件的形式发送</w:t>
            </w:r>
            <w:r>
              <w:rPr>
                <w:rFonts w:hint="eastAsia"/>
                <w:sz w:val="24"/>
              </w:rPr>
              <w:t>。</w:t>
            </w:r>
          </w:p>
          <w:p w14:paraId="4A86BB3A" w14:textId="13CF2856" w:rsidR="00B20192" w:rsidRPr="00B20192" w:rsidRDefault="00B20192" w:rsidP="006F76A9">
            <w:pPr>
              <w:pStyle w:val="a6"/>
              <w:spacing w:line="360" w:lineRule="auto"/>
              <w:ind w:left="360" w:firstLineChars="0" w:firstLine="0"/>
              <w:rPr>
                <w:sz w:val="24"/>
              </w:rPr>
            </w:pPr>
            <w:r>
              <w:rPr>
                <w:noProof/>
              </w:rPr>
              <w:drawing>
                <wp:inline distT="0" distB="0" distL="0" distR="0" wp14:anchorId="5F2080B7" wp14:editId="38909200">
                  <wp:extent cx="2011680" cy="4035359"/>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6223" cy="4064531"/>
                          </a:xfrm>
                          <a:prstGeom prst="rect">
                            <a:avLst/>
                          </a:prstGeom>
                        </pic:spPr>
                      </pic:pic>
                    </a:graphicData>
                  </a:graphic>
                </wp:inline>
              </w:drawing>
            </w:r>
            <w:r>
              <w:rPr>
                <w:rFonts w:hint="eastAsia"/>
                <w:sz w:val="24"/>
              </w:rPr>
              <w:t xml:space="preserve"> </w:t>
            </w:r>
            <w:r>
              <w:rPr>
                <w:sz w:val="24"/>
              </w:rPr>
              <w:t xml:space="preserve"> </w:t>
            </w:r>
            <w:r>
              <w:rPr>
                <w:noProof/>
              </w:rPr>
              <w:drawing>
                <wp:inline distT="0" distB="0" distL="0" distR="0" wp14:anchorId="0D4B2ADC" wp14:editId="5592A59D">
                  <wp:extent cx="2009184" cy="40462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8172" cy="4084460"/>
                          </a:xfrm>
                          <a:prstGeom prst="rect">
                            <a:avLst/>
                          </a:prstGeom>
                        </pic:spPr>
                      </pic:pic>
                    </a:graphicData>
                  </a:graphic>
                </wp:inline>
              </w:drawing>
            </w:r>
          </w:p>
          <w:p w14:paraId="134EC452" w14:textId="22398E4D" w:rsidR="00BB07BC" w:rsidRDefault="00BB07BC" w:rsidP="00BB07BC">
            <w:pPr>
              <w:pStyle w:val="a6"/>
              <w:spacing w:line="360" w:lineRule="auto"/>
              <w:ind w:left="360" w:firstLineChars="0" w:firstLine="0"/>
              <w:rPr>
                <w:sz w:val="24"/>
              </w:rPr>
            </w:pPr>
            <w:r>
              <w:rPr>
                <w:rFonts w:hint="eastAsia"/>
                <w:sz w:val="24"/>
              </w:rPr>
              <w:lastRenderedPageBreak/>
              <w:t>在用</w:t>
            </w:r>
            <w:r>
              <w:rPr>
                <w:rFonts w:hint="eastAsia"/>
                <w:sz w:val="24"/>
              </w:rPr>
              <w:t>Adobe</w:t>
            </w:r>
            <w:r>
              <w:rPr>
                <w:sz w:val="24"/>
              </w:rPr>
              <w:t xml:space="preserve"> </w:t>
            </w:r>
            <w:r>
              <w:rPr>
                <w:rFonts w:hint="eastAsia"/>
                <w:sz w:val="24"/>
              </w:rPr>
              <w:t>ID</w:t>
            </w:r>
            <w:r>
              <w:rPr>
                <w:rFonts w:hint="eastAsia"/>
                <w:sz w:val="24"/>
              </w:rPr>
              <w:t>登录后，可将本地文件在线存储在</w:t>
            </w:r>
            <w:r>
              <w:rPr>
                <w:rFonts w:hint="eastAsia"/>
                <w:sz w:val="24"/>
              </w:rPr>
              <w:t>Adobe</w:t>
            </w:r>
            <w:r>
              <w:rPr>
                <w:sz w:val="24"/>
              </w:rPr>
              <w:t xml:space="preserve"> </w:t>
            </w:r>
            <w:r>
              <w:rPr>
                <w:rFonts w:hint="eastAsia"/>
                <w:sz w:val="24"/>
              </w:rPr>
              <w:t>Document</w:t>
            </w:r>
            <w:r>
              <w:rPr>
                <w:sz w:val="24"/>
              </w:rPr>
              <w:t xml:space="preserve"> </w:t>
            </w:r>
            <w:r>
              <w:rPr>
                <w:rFonts w:hint="eastAsia"/>
                <w:sz w:val="24"/>
              </w:rPr>
              <w:t>Cloud</w:t>
            </w:r>
            <w:r>
              <w:rPr>
                <w:rFonts w:hint="eastAsia"/>
                <w:sz w:val="24"/>
              </w:rPr>
              <w:t>中，实现本地和云端的同步。</w:t>
            </w:r>
          </w:p>
          <w:p w14:paraId="1514DE3E" w14:textId="150E3EE4" w:rsidR="00BB07BC" w:rsidRPr="00BB07BC" w:rsidRDefault="00BB07BC" w:rsidP="00BB07BC">
            <w:pPr>
              <w:pStyle w:val="a6"/>
              <w:spacing w:line="360" w:lineRule="auto"/>
              <w:ind w:left="360" w:firstLineChars="0" w:firstLine="0"/>
              <w:rPr>
                <w:sz w:val="24"/>
              </w:rPr>
            </w:pPr>
            <w:r w:rsidRPr="00BB07BC">
              <w:rPr>
                <w:noProof/>
                <w:sz w:val="24"/>
              </w:rPr>
              <w:drawing>
                <wp:inline distT="0" distB="0" distL="0" distR="0" wp14:anchorId="61C159B8" wp14:editId="2E63739D">
                  <wp:extent cx="4038600" cy="2767433"/>
                  <wp:effectExtent l="0" t="0" r="0" b="0"/>
                  <wp:docPr id="4" name="图片 4" descr="C:\Files\QQFiles\664999006\FileRecv\MobileFile\Screenshot_2018-10-13-12-5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iles\QQFiles\664999006\FileRecv\MobileFile\Screenshot_2018-10-13-12-58-3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60448" cy="2782405"/>
                          </a:xfrm>
                          <a:prstGeom prst="rect">
                            <a:avLst/>
                          </a:prstGeom>
                          <a:noFill/>
                          <a:ln>
                            <a:noFill/>
                          </a:ln>
                        </pic:spPr>
                      </pic:pic>
                    </a:graphicData>
                  </a:graphic>
                </wp:inline>
              </w:drawing>
            </w:r>
          </w:p>
          <w:p w14:paraId="52270ED9" w14:textId="1C850156" w:rsidR="00F204EC" w:rsidRPr="00BB07BC" w:rsidRDefault="00BB07BC" w:rsidP="00BB07BC">
            <w:pPr>
              <w:pStyle w:val="a6"/>
              <w:spacing w:line="360" w:lineRule="auto"/>
              <w:ind w:left="360" w:firstLineChars="0" w:firstLine="0"/>
              <w:rPr>
                <w:sz w:val="24"/>
              </w:rPr>
            </w:pPr>
            <w:r>
              <w:rPr>
                <w:rFonts w:hint="eastAsia"/>
                <w:sz w:val="24"/>
              </w:rPr>
              <w:t>由此可见，</w:t>
            </w:r>
            <w:r>
              <w:rPr>
                <w:rFonts w:hint="eastAsia"/>
                <w:sz w:val="24"/>
              </w:rPr>
              <w:t>Adobe</w:t>
            </w:r>
            <w:r>
              <w:rPr>
                <w:sz w:val="24"/>
              </w:rPr>
              <w:t xml:space="preserve"> </w:t>
            </w:r>
            <w:r>
              <w:rPr>
                <w:rFonts w:hint="eastAsia"/>
                <w:sz w:val="24"/>
              </w:rPr>
              <w:t>Reader</w:t>
            </w:r>
            <w:r>
              <w:rPr>
                <w:rFonts w:hint="eastAsia"/>
                <w:sz w:val="24"/>
              </w:rPr>
              <w:t>是一款广受用户好评并且功能齐全强大的文本阅读器，因此对</w:t>
            </w:r>
            <w:r>
              <w:rPr>
                <w:rFonts w:hint="eastAsia"/>
                <w:sz w:val="24"/>
              </w:rPr>
              <w:t>markdown</w:t>
            </w:r>
            <w:r>
              <w:rPr>
                <w:sz w:val="24"/>
              </w:rPr>
              <w:t xml:space="preserve"> reader</w:t>
            </w:r>
            <w:r>
              <w:rPr>
                <w:rFonts w:hint="eastAsia"/>
                <w:sz w:val="24"/>
              </w:rPr>
              <w:t>系统的开发具有极大的参考价值。除此之外</w:t>
            </w:r>
            <w:r>
              <w:rPr>
                <w:rFonts w:hint="eastAsia"/>
                <w:sz w:val="24"/>
              </w:rPr>
              <w:t>markdown</w:t>
            </w:r>
            <w:r>
              <w:rPr>
                <w:sz w:val="24"/>
              </w:rPr>
              <w:t xml:space="preserve"> </w:t>
            </w:r>
            <w:r>
              <w:rPr>
                <w:rFonts w:hint="eastAsia"/>
                <w:sz w:val="24"/>
              </w:rPr>
              <w:t>reader</w:t>
            </w:r>
            <w:r>
              <w:rPr>
                <w:rFonts w:hint="eastAsia"/>
                <w:sz w:val="24"/>
              </w:rPr>
              <w:t>实现时还应注意要支持</w:t>
            </w:r>
            <w:r>
              <w:rPr>
                <w:rFonts w:hint="eastAsia"/>
                <w:sz w:val="24"/>
              </w:rPr>
              <w:t>markdown</w:t>
            </w:r>
            <w:r>
              <w:rPr>
                <w:rFonts w:hint="eastAsia"/>
                <w:sz w:val="24"/>
              </w:rPr>
              <w:t>的各种语法，这一点可以参考各类</w:t>
            </w:r>
            <w:r>
              <w:rPr>
                <w:rFonts w:hint="eastAsia"/>
                <w:sz w:val="24"/>
              </w:rPr>
              <w:t>markdown</w:t>
            </w:r>
            <w:r>
              <w:rPr>
                <w:rFonts w:hint="eastAsia"/>
                <w:sz w:val="24"/>
              </w:rPr>
              <w:t>编辑器的预览视图，如</w:t>
            </w:r>
            <w:r w:rsidRPr="00FC257A">
              <w:rPr>
                <w:rFonts w:hint="eastAsia"/>
                <w:sz w:val="24"/>
              </w:rPr>
              <w:t>主流笔记类（</w:t>
            </w:r>
            <w:proofErr w:type="gramStart"/>
            <w:r w:rsidRPr="00FC257A">
              <w:rPr>
                <w:rFonts w:hint="eastAsia"/>
                <w:sz w:val="24"/>
              </w:rPr>
              <w:t>如印象</w:t>
            </w:r>
            <w:proofErr w:type="gramEnd"/>
            <w:r w:rsidRPr="00FC257A">
              <w:rPr>
                <w:rFonts w:hint="eastAsia"/>
                <w:sz w:val="24"/>
              </w:rPr>
              <w:t>笔记、为知笔记等）和专门的</w:t>
            </w:r>
            <w:r w:rsidRPr="00FC257A">
              <w:rPr>
                <w:rFonts w:hint="eastAsia"/>
                <w:sz w:val="24"/>
              </w:rPr>
              <w:t>md</w:t>
            </w:r>
            <w:r w:rsidRPr="00FC257A">
              <w:rPr>
                <w:rFonts w:hint="eastAsia"/>
                <w:sz w:val="24"/>
              </w:rPr>
              <w:t>编辑器</w:t>
            </w:r>
            <w:r>
              <w:rPr>
                <w:rFonts w:hint="eastAsia"/>
                <w:sz w:val="24"/>
              </w:rPr>
              <w:t>类</w:t>
            </w:r>
            <w:r w:rsidRPr="00FC257A">
              <w:rPr>
                <w:rFonts w:hint="eastAsia"/>
                <w:sz w:val="24"/>
              </w:rPr>
              <w:t>（如</w:t>
            </w:r>
            <w:proofErr w:type="spellStart"/>
            <w:r>
              <w:rPr>
                <w:rFonts w:hint="eastAsia"/>
                <w:sz w:val="24"/>
              </w:rPr>
              <w:t>markdown</w:t>
            </w:r>
            <w:r w:rsidRPr="00FC257A">
              <w:rPr>
                <w:rFonts w:hint="eastAsia"/>
                <w:sz w:val="24"/>
              </w:rPr>
              <w:t>X</w:t>
            </w:r>
            <w:proofErr w:type="spellEnd"/>
            <w:r w:rsidRPr="00FC257A">
              <w:rPr>
                <w:rFonts w:hint="eastAsia"/>
                <w:sz w:val="24"/>
              </w:rPr>
              <w:t>）。</w:t>
            </w:r>
          </w:p>
          <w:p w14:paraId="3F718408" w14:textId="1677F949" w:rsidR="00F204EC" w:rsidRPr="00FC257A" w:rsidRDefault="00F204EC" w:rsidP="00F204EC">
            <w:pPr>
              <w:pStyle w:val="a6"/>
              <w:spacing w:line="360" w:lineRule="auto"/>
              <w:ind w:left="360" w:firstLineChars="0" w:firstLine="0"/>
              <w:rPr>
                <w:sz w:val="24"/>
              </w:rPr>
            </w:pPr>
            <w:r w:rsidRPr="00FC257A">
              <w:rPr>
                <w:rFonts w:hint="eastAsia"/>
                <w:sz w:val="24"/>
              </w:rPr>
              <w:t>为知笔记</w:t>
            </w:r>
            <w:r w:rsidRPr="00E073A0">
              <w:rPr>
                <w:rFonts w:hint="eastAsia"/>
                <w:sz w:val="24"/>
                <w:vertAlign w:val="superscript"/>
              </w:rPr>
              <w:t>[</w:t>
            </w:r>
            <w:r w:rsidRPr="00E073A0">
              <w:rPr>
                <w:sz w:val="24"/>
                <w:vertAlign w:val="superscript"/>
              </w:rPr>
              <w:t>2]</w:t>
            </w:r>
            <w:r w:rsidRPr="00FC257A">
              <w:rPr>
                <w:rFonts w:hint="eastAsia"/>
                <w:sz w:val="24"/>
              </w:rPr>
              <w:t>的</w:t>
            </w:r>
            <w:r w:rsidR="001E7413">
              <w:rPr>
                <w:sz w:val="24"/>
              </w:rPr>
              <w:t>markdown</w:t>
            </w:r>
            <w:r w:rsidRPr="00FC257A">
              <w:rPr>
                <w:rFonts w:hint="eastAsia"/>
                <w:sz w:val="24"/>
              </w:rPr>
              <w:t>编辑器是通过</w:t>
            </w:r>
            <w:r w:rsidRPr="00FC257A">
              <w:rPr>
                <w:sz w:val="24"/>
              </w:rPr>
              <w:t>HTML</w:t>
            </w:r>
            <w:r w:rsidRPr="00FC257A">
              <w:rPr>
                <w:sz w:val="24"/>
              </w:rPr>
              <w:t>编辑器上搭载一个</w:t>
            </w:r>
            <w:r w:rsidR="001E7413">
              <w:rPr>
                <w:sz w:val="24"/>
              </w:rPr>
              <w:t>markdown</w:t>
            </w:r>
            <w:r w:rsidRPr="00FC257A">
              <w:rPr>
                <w:sz w:val="24"/>
              </w:rPr>
              <w:t>渲染工具</w:t>
            </w:r>
            <w:r w:rsidRPr="00FC257A">
              <w:rPr>
                <w:rFonts w:hint="eastAsia"/>
                <w:sz w:val="24"/>
              </w:rPr>
              <w:t>实现的，在保存后的阅读视图显示格式；支持各级标题、列表、引用等基本语法，但对代码块的渲染等功能与</w:t>
            </w:r>
            <w:r w:rsidRPr="00FC257A">
              <w:rPr>
                <w:rFonts w:hint="eastAsia"/>
                <w:sz w:val="24"/>
              </w:rPr>
              <w:t>pc</w:t>
            </w:r>
            <w:r w:rsidRPr="00FC257A">
              <w:rPr>
                <w:rFonts w:hint="eastAsia"/>
                <w:sz w:val="24"/>
              </w:rPr>
              <w:t>端的编辑器相较还是有待改进</w:t>
            </w:r>
            <w:r w:rsidR="002E45BC">
              <w:rPr>
                <w:rFonts w:hint="eastAsia"/>
                <w:sz w:val="24"/>
              </w:rPr>
              <w:t>。</w:t>
            </w:r>
          </w:p>
          <w:p w14:paraId="00E301A6" w14:textId="705DD465" w:rsidR="00F204EC" w:rsidRPr="00FC257A" w:rsidRDefault="00F204EC" w:rsidP="00EF6168">
            <w:pPr>
              <w:pStyle w:val="a6"/>
              <w:spacing w:line="360" w:lineRule="auto"/>
              <w:ind w:left="360" w:firstLineChars="300" w:firstLine="720"/>
              <w:rPr>
                <w:sz w:val="24"/>
              </w:rPr>
            </w:pPr>
            <w:r w:rsidRPr="00FC257A">
              <w:rPr>
                <w:noProof/>
                <w:sz w:val="24"/>
              </w:rPr>
              <w:drawing>
                <wp:inline distT="0" distB="0" distL="0" distR="0" wp14:anchorId="1F1EAF4F" wp14:editId="1D2E7FF8">
                  <wp:extent cx="1676400" cy="2219020"/>
                  <wp:effectExtent l="0" t="0" r="0" b="0"/>
                  <wp:docPr id="1" name="图片 1" descr="C:\Files\QQFiles\664999006\Image\C2C\F90369DD7CFF2389732BC1BAA48F8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iles\QQFiles\664999006\Image\C2C\F90369DD7CFF2389732BC1BAA48F800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9936" cy="2250174"/>
                          </a:xfrm>
                          <a:prstGeom prst="rect">
                            <a:avLst/>
                          </a:prstGeom>
                          <a:noFill/>
                          <a:ln>
                            <a:noFill/>
                          </a:ln>
                        </pic:spPr>
                      </pic:pic>
                    </a:graphicData>
                  </a:graphic>
                </wp:inline>
              </w:drawing>
            </w:r>
            <w:r w:rsidR="00EF6168">
              <w:rPr>
                <w:sz w:val="24"/>
              </w:rPr>
              <w:t xml:space="preserve">           </w:t>
            </w:r>
            <w:r w:rsidRPr="00FC257A">
              <w:rPr>
                <w:sz w:val="24"/>
              </w:rPr>
              <w:t xml:space="preserve"> </w:t>
            </w:r>
            <w:r w:rsidRPr="00FC257A">
              <w:rPr>
                <w:noProof/>
                <w:sz w:val="24"/>
              </w:rPr>
              <w:drawing>
                <wp:inline distT="0" distB="0" distL="0" distR="0" wp14:anchorId="41F75429" wp14:editId="5EAA3DC2">
                  <wp:extent cx="1697368" cy="2217420"/>
                  <wp:effectExtent l="0" t="0" r="0" b="0"/>
                  <wp:docPr id="6" name="图片 6" descr="C:\Files\QQFiles\664999006\Image\C2C\B3B9AE909933349480C8F3633C56A6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iles\QQFiles\664999006\Image\C2C\B3B9AE909933349480C8F3633C56A61A.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34681"/>
                          <a:stretch/>
                        </pic:blipFill>
                        <pic:spPr bwMode="auto">
                          <a:xfrm>
                            <a:off x="0" y="0"/>
                            <a:ext cx="1724087" cy="2252326"/>
                          </a:xfrm>
                          <a:prstGeom prst="rect">
                            <a:avLst/>
                          </a:prstGeom>
                          <a:noFill/>
                          <a:ln>
                            <a:noFill/>
                          </a:ln>
                          <a:extLst>
                            <a:ext uri="{53640926-AAD7-44D8-BBD7-CCE9431645EC}">
                              <a14:shadowObscured xmlns:a14="http://schemas.microsoft.com/office/drawing/2010/main"/>
                            </a:ext>
                          </a:extLst>
                        </pic:spPr>
                      </pic:pic>
                    </a:graphicData>
                  </a:graphic>
                </wp:inline>
              </w:drawing>
            </w:r>
          </w:p>
          <w:p w14:paraId="1FC2EF82" w14:textId="77777777" w:rsidR="00F204EC" w:rsidRPr="00FC257A" w:rsidRDefault="00F204EC" w:rsidP="00F204EC">
            <w:pPr>
              <w:widowControl/>
              <w:ind w:firstLineChars="700" w:firstLine="1680"/>
              <w:jc w:val="left"/>
              <w:rPr>
                <w:sz w:val="24"/>
              </w:rPr>
            </w:pPr>
            <w:r w:rsidRPr="00FC257A">
              <w:rPr>
                <w:rFonts w:hint="eastAsia"/>
                <w:sz w:val="24"/>
              </w:rPr>
              <w:t>（编辑视图）</w:t>
            </w:r>
            <w:r w:rsidRPr="00FC257A">
              <w:rPr>
                <w:sz w:val="24"/>
              </w:rPr>
              <w:t xml:space="preserve">                      </w:t>
            </w:r>
            <w:r w:rsidRPr="00FC257A">
              <w:rPr>
                <w:rFonts w:hint="eastAsia"/>
                <w:sz w:val="24"/>
              </w:rPr>
              <w:t>（阅读视图）</w:t>
            </w:r>
          </w:p>
          <w:p w14:paraId="5F981835" w14:textId="48B37370" w:rsidR="00F204EC" w:rsidRPr="00FC257A" w:rsidRDefault="00F204EC" w:rsidP="00EF6168">
            <w:pPr>
              <w:pStyle w:val="a6"/>
              <w:spacing w:line="360" w:lineRule="auto"/>
              <w:ind w:left="360" w:firstLineChars="0" w:firstLine="0"/>
              <w:rPr>
                <w:sz w:val="24"/>
              </w:rPr>
            </w:pPr>
            <w:r w:rsidRPr="00FC257A">
              <w:rPr>
                <w:rFonts w:hint="eastAsia"/>
                <w:sz w:val="24"/>
              </w:rPr>
              <w:lastRenderedPageBreak/>
              <w:t>再对比专业的</w:t>
            </w:r>
            <w:r w:rsidR="001E7413">
              <w:rPr>
                <w:rFonts w:hint="eastAsia"/>
                <w:sz w:val="24"/>
              </w:rPr>
              <w:t>markdown</w:t>
            </w:r>
            <w:r w:rsidRPr="00FC257A">
              <w:rPr>
                <w:rFonts w:hint="eastAsia"/>
                <w:sz w:val="24"/>
              </w:rPr>
              <w:t>编辑器，以</w:t>
            </w:r>
            <w:proofErr w:type="gramStart"/>
            <w:r w:rsidRPr="00FC257A">
              <w:rPr>
                <w:rFonts w:hint="eastAsia"/>
                <w:sz w:val="24"/>
              </w:rPr>
              <w:t>知乎上评价</w:t>
            </w:r>
            <w:proofErr w:type="gramEnd"/>
            <w:r w:rsidRPr="00FC257A">
              <w:rPr>
                <w:rFonts w:hint="eastAsia"/>
                <w:sz w:val="24"/>
              </w:rPr>
              <w:t>较好的</w:t>
            </w:r>
            <w:proofErr w:type="spellStart"/>
            <w:r w:rsidR="001E7413">
              <w:rPr>
                <w:rFonts w:hint="eastAsia"/>
                <w:sz w:val="24"/>
              </w:rPr>
              <w:t>markdown</w:t>
            </w:r>
            <w:r w:rsidRPr="00FC257A">
              <w:rPr>
                <w:rFonts w:hint="eastAsia"/>
                <w:sz w:val="24"/>
              </w:rPr>
              <w:t>X</w:t>
            </w:r>
            <w:proofErr w:type="spellEnd"/>
            <w:r w:rsidRPr="00FC257A">
              <w:rPr>
                <w:rFonts w:hint="eastAsia"/>
                <w:sz w:val="24"/>
              </w:rPr>
              <w:t>为例，基础功能与为知笔记大体相似，支持的语法更多更全面，如插入链接、插入表格、内联代码等，左</w:t>
            </w:r>
            <w:proofErr w:type="gramStart"/>
            <w:r w:rsidRPr="00FC257A">
              <w:rPr>
                <w:rFonts w:hint="eastAsia"/>
                <w:sz w:val="24"/>
              </w:rPr>
              <w:t>滑实</w:t>
            </w:r>
            <w:proofErr w:type="gramEnd"/>
            <w:r w:rsidRPr="00FC257A">
              <w:rPr>
                <w:rFonts w:hint="eastAsia"/>
                <w:sz w:val="24"/>
              </w:rPr>
              <w:t>现实时渲染。</w:t>
            </w:r>
          </w:p>
          <w:p w14:paraId="3693D7BC" w14:textId="7F60FD9B" w:rsidR="00B40B3D" w:rsidRPr="00F204EC" w:rsidRDefault="005D2B69" w:rsidP="002E45BC">
            <w:pPr>
              <w:pStyle w:val="a6"/>
              <w:spacing w:line="360" w:lineRule="auto"/>
              <w:ind w:left="360" w:firstLineChars="0" w:firstLine="0"/>
              <w:rPr>
                <w:sz w:val="24"/>
              </w:rPr>
            </w:pPr>
            <w:r w:rsidRPr="00FC257A">
              <w:rPr>
                <w:rFonts w:hint="eastAsia"/>
                <w:sz w:val="24"/>
              </w:rPr>
              <w:t>因而一个共享性好、可以满足专业需求并能</w:t>
            </w:r>
            <w:r w:rsidR="00EF6168">
              <w:rPr>
                <w:rFonts w:hint="eastAsia"/>
                <w:sz w:val="24"/>
              </w:rPr>
              <w:t>打开各种平台上的</w:t>
            </w:r>
            <w:r w:rsidR="00EF6168">
              <w:rPr>
                <w:rFonts w:hint="eastAsia"/>
                <w:sz w:val="24"/>
              </w:rPr>
              <w:t>markdown</w:t>
            </w:r>
            <w:r w:rsidRPr="00FC257A">
              <w:rPr>
                <w:rFonts w:hint="eastAsia"/>
                <w:sz w:val="24"/>
              </w:rPr>
              <w:t>文件预览</w:t>
            </w:r>
            <w:r w:rsidR="00EF6168">
              <w:rPr>
                <w:rFonts w:hint="eastAsia"/>
                <w:sz w:val="24"/>
              </w:rPr>
              <w:t>，提高用户阅读效率</w:t>
            </w:r>
            <w:r w:rsidRPr="00FC257A">
              <w:rPr>
                <w:rFonts w:hint="eastAsia"/>
                <w:sz w:val="24"/>
              </w:rPr>
              <w:t>的</w:t>
            </w:r>
            <w:r w:rsidR="001E7413">
              <w:rPr>
                <w:rFonts w:hint="eastAsia"/>
                <w:sz w:val="24"/>
              </w:rPr>
              <w:t>markdown</w:t>
            </w:r>
            <w:r w:rsidRPr="00FC257A">
              <w:rPr>
                <w:rFonts w:hint="eastAsia"/>
                <w:sz w:val="24"/>
              </w:rPr>
              <w:t xml:space="preserve"> </w:t>
            </w:r>
            <w:r w:rsidR="00EF6168">
              <w:rPr>
                <w:rFonts w:hint="eastAsia"/>
                <w:sz w:val="24"/>
              </w:rPr>
              <w:t>reader</w:t>
            </w:r>
            <w:r w:rsidRPr="00FC257A">
              <w:rPr>
                <w:rFonts w:hint="eastAsia"/>
                <w:sz w:val="24"/>
              </w:rPr>
              <w:t>是值得开发的。</w:t>
            </w:r>
            <w:r w:rsidR="00EF6168">
              <w:rPr>
                <w:rFonts w:hint="eastAsia"/>
                <w:sz w:val="24"/>
              </w:rPr>
              <w:t>系统结构和功能可以借鉴</w:t>
            </w:r>
            <w:r w:rsidR="00EF6168">
              <w:rPr>
                <w:rFonts w:hint="eastAsia"/>
                <w:sz w:val="24"/>
              </w:rPr>
              <w:t>pdf</w:t>
            </w:r>
            <w:r w:rsidR="00EF6168">
              <w:rPr>
                <w:rFonts w:hint="eastAsia"/>
                <w:sz w:val="24"/>
              </w:rPr>
              <w:t>阅读器</w:t>
            </w:r>
            <w:r w:rsidR="00EF6168">
              <w:rPr>
                <w:rFonts w:hint="eastAsia"/>
                <w:sz w:val="24"/>
              </w:rPr>
              <w:t>Adobe</w:t>
            </w:r>
            <w:r w:rsidR="00EF6168">
              <w:rPr>
                <w:sz w:val="24"/>
              </w:rPr>
              <w:t xml:space="preserve"> </w:t>
            </w:r>
            <w:r w:rsidR="00EF6168">
              <w:rPr>
                <w:rFonts w:hint="eastAsia"/>
                <w:sz w:val="24"/>
              </w:rPr>
              <w:t>Reader</w:t>
            </w:r>
            <w:r w:rsidR="00EF6168">
              <w:rPr>
                <w:rFonts w:hint="eastAsia"/>
                <w:sz w:val="24"/>
              </w:rPr>
              <w:t>，而支持</w:t>
            </w:r>
            <w:r w:rsidR="00EF6168">
              <w:rPr>
                <w:rFonts w:hint="eastAsia"/>
                <w:sz w:val="24"/>
              </w:rPr>
              <w:t>markdown</w:t>
            </w:r>
            <w:r w:rsidR="00EF6168">
              <w:rPr>
                <w:rFonts w:hint="eastAsia"/>
                <w:sz w:val="24"/>
              </w:rPr>
              <w:t>语法从而显示格式的部分可参考上述几类编辑器实现，</w:t>
            </w:r>
          </w:p>
          <w:p w14:paraId="55848533" w14:textId="57F6D330" w:rsidR="003F014D" w:rsidRDefault="00ED6717" w:rsidP="003F014D">
            <w:pPr>
              <w:pStyle w:val="a6"/>
              <w:numPr>
                <w:ilvl w:val="0"/>
                <w:numId w:val="12"/>
              </w:numPr>
              <w:spacing w:line="360" w:lineRule="auto"/>
              <w:ind w:firstLineChars="0"/>
              <w:rPr>
                <w:sz w:val="24"/>
              </w:rPr>
            </w:pPr>
            <w:r w:rsidRPr="00FC257A">
              <w:rPr>
                <w:sz w:val="24"/>
              </w:rPr>
              <w:t>手势识别的研究现状</w:t>
            </w:r>
            <w:r w:rsidR="005F6C5F" w:rsidRPr="00FC257A">
              <w:rPr>
                <w:rFonts w:hint="eastAsia"/>
                <w:sz w:val="24"/>
              </w:rPr>
              <w:t>：</w:t>
            </w:r>
          </w:p>
          <w:p w14:paraId="3310B43A" w14:textId="41B0B01F" w:rsidR="003F014D" w:rsidRPr="003F014D" w:rsidRDefault="003F014D" w:rsidP="003F014D">
            <w:pPr>
              <w:pStyle w:val="a6"/>
              <w:spacing w:line="360" w:lineRule="auto"/>
              <w:ind w:left="360" w:firstLineChars="0" w:firstLine="0"/>
              <w:rPr>
                <w:sz w:val="24"/>
              </w:rPr>
            </w:pPr>
            <w:r w:rsidRPr="003F014D">
              <w:rPr>
                <w:sz w:val="24"/>
              </w:rPr>
              <w:t>目前在智能电子领域手势识别的案例大多数是基于计算机视觉的原理，通过终端的摄像头设备捕获用户的手势图像信息进行识别。这种方法虽然可以达到较高的识别准确率，但</w:t>
            </w:r>
            <w:r w:rsidRPr="003F014D">
              <w:rPr>
                <w:rFonts w:hint="eastAsia"/>
                <w:sz w:val="24"/>
              </w:rPr>
              <w:t>却有</w:t>
            </w:r>
            <w:r w:rsidRPr="003F014D">
              <w:rPr>
                <w:sz w:val="24"/>
              </w:rPr>
              <w:t>致命的短板</w:t>
            </w:r>
            <w:r w:rsidRPr="003F014D">
              <w:rPr>
                <w:rFonts w:hint="eastAsia"/>
                <w:sz w:val="24"/>
              </w:rPr>
              <w:t>，即</w:t>
            </w:r>
            <w:r w:rsidRPr="003F014D">
              <w:rPr>
                <w:sz w:val="24"/>
              </w:rPr>
              <w:t>基于摄像头的图形采集法对使用环境的光线要求较高，不同环境的光线强度对手势识别的准确率影响很大。考虑到传统手势识别的</w:t>
            </w:r>
            <w:r w:rsidRPr="003F014D">
              <w:rPr>
                <w:rFonts w:hint="eastAsia"/>
                <w:sz w:val="24"/>
              </w:rPr>
              <w:t>缺陷</w:t>
            </w:r>
            <w:r w:rsidRPr="003F014D">
              <w:rPr>
                <w:sz w:val="24"/>
              </w:rPr>
              <w:t>，</w:t>
            </w:r>
            <w:r w:rsidRPr="003F014D">
              <w:rPr>
                <w:rFonts w:hint="eastAsia"/>
                <w:sz w:val="24"/>
              </w:rPr>
              <w:t>该系统手势识别的部分</w:t>
            </w:r>
            <w:r w:rsidRPr="003F014D">
              <w:rPr>
                <w:sz w:val="24"/>
              </w:rPr>
              <w:t>计划基于声波发射的原理对手势信号进行监测识别，而这种手势信号的处理方法在国内还十分少见，所以具有重大的研究意义。</w:t>
            </w:r>
          </w:p>
          <w:p w14:paraId="4270C0CB" w14:textId="2D880069" w:rsidR="009E6C13" w:rsidRPr="003F014D" w:rsidRDefault="009E6C13" w:rsidP="003F014D">
            <w:pPr>
              <w:pStyle w:val="a6"/>
              <w:numPr>
                <w:ilvl w:val="0"/>
                <w:numId w:val="12"/>
              </w:numPr>
              <w:spacing w:line="360" w:lineRule="auto"/>
              <w:ind w:firstLineChars="0"/>
              <w:rPr>
                <w:sz w:val="24"/>
              </w:rPr>
            </w:pPr>
            <w:r w:rsidRPr="003F014D">
              <w:rPr>
                <w:rFonts w:hint="eastAsia"/>
                <w:sz w:val="24"/>
              </w:rPr>
              <w:t>深度学习在智能手机上应用的研究现状：</w:t>
            </w:r>
          </w:p>
          <w:p w14:paraId="6C73043F" w14:textId="0F17B409" w:rsidR="009E6C13" w:rsidRPr="00F204EC" w:rsidRDefault="009E6C13" w:rsidP="00F204EC">
            <w:pPr>
              <w:pStyle w:val="a6"/>
              <w:spacing w:line="360" w:lineRule="auto"/>
              <w:ind w:left="360" w:firstLineChars="0" w:firstLine="0"/>
              <w:rPr>
                <w:sz w:val="24"/>
              </w:rPr>
            </w:pPr>
            <w:r w:rsidRPr="00FC257A">
              <w:rPr>
                <w:rFonts w:hint="eastAsia"/>
                <w:sz w:val="24"/>
              </w:rPr>
              <w:t>因深度学习需要处理大量数据，</w:t>
            </w:r>
            <w:r w:rsidR="005D2B69">
              <w:rPr>
                <w:rFonts w:hint="eastAsia"/>
                <w:sz w:val="24"/>
              </w:rPr>
              <w:t>需要</w:t>
            </w:r>
            <w:r w:rsidRPr="00FC257A">
              <w:rPr>
                <w:rFonts w:hint="eastAsia"/>
                <w:sz w:val="24"/>
              </w:rPr>
              <w:t>高性能计算能力，所以目前深度学习在微小型电子产品上的使用还不是很普遍</w:t>
            </w:r>
            <w:r w:rsidR="00F204EC">
              <w:rPr>
                <w:rFonts w:hint="eastAsia"/>
                <w:sz w:val="24"/>
              </w:rPr>
              <w:t>。</w:t>
            </w:r>
            <w:r w:rsidRPr="00FC257A">
              <w:rPr>
                <w:rFonts w:hint="eastAsia"/>
                <w:sz w:val="24"/>
              </w:rPr>
              <w:t>但</w:t>
            </w:r>
            <w:r w:rsidR="00F204EC">
              <w:rPr>
                <w:rFonts w:hint="eastAsia"/>
                <w:sz w:val="24"/>
              </w:rPr>
              <w:t>因</w:t>
            </w:r>
            <w:r w:rsidRPr="00FC257A">
              <w:rPr>
                <w:rFonts w:hint="eastAsia"/>
                <w:sz w:val="24"/>
              </w:rPr>
              <w:t>这</w:t>
            </w:r>
            <w:r w:rsidR="00F204EC">
              <w:rPr>
                <w:rFonts w:hint="eastAsia"/>
                <w:sz w:val="24"/>
              </w:rPr>
              <w:t>将是</w:t>
            </w:r>
            <w:r w:rsidRPr="00FC257A">
              <w:rPr>
                <w:rFonts w:hint="eastAsia"/>
                <w:sz w:val="24"/>
              </w:rPr>
              <w:t>必然的趋势</w:t>
            </w:r>
            <w:r w:rsidR="00EF6168">
              <w:rPr>
                <w:rFonts w:hint="eastAsia"/>
                <w:sz w:val="24"/>
              </w:rPr>
              <w:t>。</w:t>
            </w:r>
            <w:r w:rsidRPr="002E45BC">
              <w:rPr>
                <w:rFonts w:hint="eastAsia"/>
                <w:sz w:val="24"/>
              </w:rPr>
              <w:t>百度</w:t>
            </w:r>
            <w:r w:rsidR="005D2B69">
              <w:rPr>
                <w:rFonts w:hint="eastAsia"/>
                <w:sz w:val="24"/>
              </w:rPr>
              <w:t>去年</w:t>
            </w:r>
            <w:r w:rsidRPr="002E45BC">
              <w:rPr>
                <w:rFonts w:hint="eastAsia"/>
                <w:sz w:val="24"/>
              </w:rPr>
              <w:t>开源了其开发的针对智能手机的深度学习训练框架（</w:t>
            </w:r>
            <w:r w:rsidRPr="002E45BC">
              <w:rPr>
                <w:sz w:val="24"/>
              </w:rPr>
              <w:t>mobile-deep-learning/MDL</w:t>
            </w:r>
            <w:r w:rsidR="00F204EC" w:rsidRPr="003F014D">
              <w:rPr>
                <w:sz w:val="24"/>
              </w:rPr>
              <w:t>[3]</w:t>
            </w:r>
            <w:r w:rsidRPr="002E45BC">
              <w:rPr>
                <w:rFonts w:hint="eastAsia"/>
                <w:sz w:val="24"/>
              </w:rPr>
              <w:t>），可以将训练好的深度学习模型转化为可在智能手机上运行的小型智能模型从而进行预测与计算。此外，</w:t>
            </w:r>
            <w:proofErr w:type="gramStart"/>
            <w:r w:rsidRPr="002E45BC">
              <w:rPr>
                <w:rFonts w:hint="eastAsia"/>
                <w:sz w:val="24"/>
              </w:rPr>
              <w:t>腾讯发布</w:t>
            </w:r>
            <w:proofErr w:type="gramEnd"/>
            <w:r w:rsidRPr="002E45BC">
              <w:rPr>
                <w:rFonts w:hint="eastAsia"/>
                <w:sz w:val="24"/>
              </w:rPr>
              <w:t>的开源框架</w:t>
            </w:r>
            <w:proofErr w:type="spellStart"/>
            <w:r w:rsidRPr="002E45BC">
              <w:rPr>
                <w:sz w:val="24"/>
              </w:rPr>
              <w:t>ncnn</w:t>
            </w:r>
            <w:proofErr w:type="spellEnd"/>
            <w:r w:rsidR="00F204EC" w:rsidRPr="003F014D">
              <w:rPr>
                <w:sz w:val="24"/>
              </w:rPr>
              <w:t>[4]</w:t>
            </w:r>
            <w:r w:rsidRPr="002E45BC">
              <w:rPr>
                <w:sz w:val="24"/>
              </w:rPr>
              <w:t xml:space="preserve"> </w:t>
            </w:r>
            <w:r w:rsidRPr="002E45BC">
              <w:rPr>
                <w:rFonts w:hint="eastAsia"/>
                <w:sz w:val="24"/>
              </w:rPr>
              <w:t>也</w:t>
            </w:r>
            <w:r w:rsidRPr="002E45BC">
              <w:rPr>
                <w:sz w:val="24"/>
              </w:rPr>
              <w:t>是一个为手机端极致优化的高性能神经网络前</w:t>
            </w:r>
            <w:proofErr w:type="gramStart"/>
            <w:r w:rsidRPr="002E45BC">
              <w:rPr>
                <w:sz w:val="24"/>
              </w:rPr>
              <w:t>向计</w:t>
            </w:r>
            <w:proofErr w:type="gramEnd"/>
            <w:r w:rsidRPr="002E45BC">
              <w:rPr>
                <w:sz w:val="24"/>
              </w:rPr>
              <w:t>算框架。无第三方依赖，跨平台，手机端</w:t>
            </w:r>
            <w:r w:rsidRPr="002E45BC">
              <w:rPr>
                <w:sz w:val="24"/>
              </w:rPr>
              <w:t xml:space="preserve"> </w:t>
            </w:r>
            <w:r w:rsidR="00F204EC" w:rsidRPr="002E45BC">
              <w:rPr>
                <w:sz w:val="24"/>
              </w:rPr>
              <w:t>CPU</w:t>
            </w:r>
            <w:r w:rsidRPr="002E45BC">
              <w:rPr>
                <w:sz w:val="24"/>
              </w:rPr>
              <w:t xml:space="preserve"> </w:t>
            </w:r>
            <w:r w:rsidRPr="002E45BC">
              <w:rPr>
                <w:sz w:val="24"/>
              </w:rPr>
              <w:t>的速度快于目前所有已知的开源框架</w:t>
            </w:r>
            <w:r w:rsidR="005D2B69">
              <w:rPr>
                <w:rFonts w:hint="eastAsia"/>
                <w:sz w:val="24"/>
              </w:rPr>
              <w:t>，且已</w:t>
            </w:r>
            <w:r w:rsidRPr="002E45BC">
              <w:rPr>
                <w:sz w:val="24"/>
              </w:rPr>
              <w:t>在</w:t>
            </w:r>
            <w:proofErr w:type="gramStart"/>
            <w:r w:rsidRPr="002E45BC">
              <w:rPr>
                <w:sz w:val="24"/>
              </w:rPr>
              <w:t>腾讯多</w:t>
            </w:r>
            <w:proofErr w:type="gramEnd"/>
            <w:r w:rsidRPr="002E45BC">
              <w:rPr>
                <w:sz w:val="24"/>
              </w:rPr>
              <w:t>款应用中使用，如</w:t>
            </w:r>
            <w:r w:rsidRPr="002E45BC">
              <w:rPr>
                <w:sz w:val="24"/>
              </w:rPr>
              <w:t xml:space="preserve"> QQ</w:t>
            </w:r>
            <w:r w:rsidRPr="002E45BC">
              <w:rPr>
                <w:sz w:val="24"/>
              </w:rPr>
              <w:t>，微信，天天</w:t>
            </w:r>
            <w:r w:rsidRPr="002E45BC">
              <w:rPr>
                <w:sz w:val="24"/>
              </w:rPr>
              <w:t>P</w:t>
            </w:r>
            <w:r w:rsidRPr="002E45BC">
              <w:rPr>
                <w:sz w:val="24"/>
              </w:rPr>
              <w:t>图等</w:t>
            </w:r>
            <w:r w:rsidRPr="002E45BC">
              <w:rPr>
                <w:rFonts w:hint="eastAsia"/>
                <w:sz w:val="24"/>
              </w:rPr>
              <w:t>，在开发过程中极具借鉴价值。</w:t>
            </w:r>
            <w:r w:rsidRPr="002E45BC">
              <w:rPr>
                <w:rFonts w:hint="eastAsia"/>
                <w:sz w:val="24"/>
              </w:rPr>
              <w:t xml:space="preserve"> </w:t>
            </w:r>
          </w:p>
          <w:p w14:paraId="13118298" w14:textId="3FEF6FDA" w:rsidR="004A2AC2" w:rsidRDefault="004A2AC2" w:rsidP="002E45BC">
            <w:pPr>
              <w:pStyle w:val="a6"/>
              <w:spacing w:line="360" w:lineRule="auto"/>
              <w:ind w:left="360" w:firstLineChars="0" w:firstLine="0"/>
              <w:rPr>
                <w:sz w:val="24"/>
              </w:rPr>
            </w:pPr>
          </w:p>
          <w:p w14:paraId="5FA2E751" w14:textId="2CE52C10" w:rsidR="002E45BC" w:rsidRDefault="002E45BC" w:rsidP="00EF6168">
            <w:pPr>
              <w:pStyle w:val="a6"/>
              <w:spacing w:line="360" w:lineRule="auto"/>
              <w:ind w:left="360" w:firstLineChars="0" w:firstLine="0"/>
              <w:rPr>
                <w:sz w:val="24"/>
              </w:rPr>
            </w:pPr>
            <w:r>
              <w:rPr>
                <w:rFonts w:hint="eastAsia"/>
                <w:sz w:val="24"/>
              </w:rPr>
              <w:t>综上所述，针对目前</w:t>
            </w:r>
            <w:r>
              <w:rPr>
                <w:rFonts w:hint="eastAsia"/>
                <w:sz w:val="24"/>
              </w:rPr>
              <w:t>app</w:t>
            </w:r>
            <w:r>
              <w:rPr>
                <w:rFonts w:hint="eastAsia"/>
                <w:sz w:val="24"/>
              </w:rPr>
              <w:t>市场对</w:t>
            </w:r>
            <w:r w:rsidR="001E7413">
              <w:rPr>
                <w:rFonts w:hint="eastAsia"/>
                <w:sz w:val="24"/>
              </w:rPr>
              <w:t>markdown</w:t>
            </w:r>
            <w:r>
              <w:rPr>
                <w:rFonts w:hint="eastAsia"/>
                <w:sz w:val="24"/>
              </w:rPr>
              <w:t>的支持状况，各类编辑器、阅读器已实现的功能，以及手势识别领域的研究成果和国内外</w:t>
            </w:r>
            <w:r w:rsidR="005D2B69">
              <w:rPr>
                <w:rFonts w:hint="eastAsia"/>
                <w:sz w:val="24"/>
              </w:rPr>
              <w:t>做到的</w:t>
            </w:r>
            <w:r>
              <w:rPr>
                <w:rFonts w:hint="eastAsia"/>
                <w:sz w:val="24"/>
              </w:rPr>
              <w:t>深度学习在手机端应用的</w:t>
            </w:r>
            <w:r w:rsidR="005D2B69">
              <w:rPr>
                <w:rFonts w:hint="eastAsia"/>
                <w:sz w:val="24"/>
              </w:rPr>
              <w:t>效果</w:t>
            </w:r>
            <w:r>
              <w:rPr>
                <w:rFonts w:hint="eastAsia"/>
                <w:sz w:val="24"/>
              </w:rPr>
              <w:t>来看</w:t>
            </w:r>
            <w:r w:rsidR="005D2B69">
              <w:rPr>
                <w:rFonts w:hint="eastAsia"/>
                <w:sz w:val="24"/>
              </w:rPr>
              <w:t>，开发这样一个功能齐全、取长补短且具有创新性的，</w:t>
            </w:r>
            <w:r w:rsidR="005D2B69" w:rsidRPr="003F014D">
              <w:rPr>
                <w:rFonts w:hint="eastAsia"/>
                <w:sz w:val="24"/>
              </w:rPr>
              <w:t>具有手势翻页功能的移动端</w:t>
            </w:r>
            <w:r w:rsidR="001E7413">
              <w:rPr>
                <w:rFonts w:hint="eastAsia"/>
                <w:sz w:val="24"/>
              </w:rPr>
              <w:t>markdown</w:t>
            </w:r>
            <w:r w:rsidR="005D2B69" w:rsidRPr="003F014D">
              <w:rPr>
                <w:sz w:val="24"/>
              </w:rPr>
              <w:t xml:space="preserve"> </w:t>
            </w:r>
            <w:r w:rsidR="005D2B69" w:rsidRPr="003F014D">
              <w:rPr>
                <w:rFonts w:hint="eastAsia"/>
                <w:sz w:val="24"/>
              </w:rPr>
              <w:t>reader</w:t>
            </w:r>
            <w:r w:rsidR="005D2B69" w:rsidRPr="003F014D">
              <w:rPr>
                <w:rFonts w:hint="eastAsia"/>
                <w:sz w:val="24"/>
              </w:rPr>
              <w:t>系统确</w:t>
            </w:r>
            <w:r w:rsidR="005D2B69" w:rsidRPr="005D2B69">
              <w:rPr>
                <w:rFonts w:hint="eastAsia"/>
                <w:sz w:val="24"/>
              </w:rPr>
              <w:t>是必要、可行且有意义</w:t>
            </w:r>
            <w:r w:rsidR="005D2B69" w:rsidRPr="005D2B69">
              <w:rPr>
                <w:rFonts w:hint="eastAsia"/>
                <w:sz w:val="24"/>
              </w:rPr>
              <w:lastRenderedPageBreak/>
              <w:t>的。</w:t>
            </w:r>
          </w:p>
          <w:p w14:paraId="1233BAF1" w14:textId="77777777" w:rsidR="005D2B69" w:rsidRPr="002E45BC" w:rsidRDefault="005D2B69" w:rsidP="003F014D">
            <w:pPr>
              <w:pStyle w:val="a6"/>
              <w:spacing w:line="360" w:lineRule="auto"/>
              <w:ind w:left="360" w:firstLineChars="0" w:firstLine="0"/>
              <w:rPr>
                <w:sz w:val="24"/>
              </w:rPr>
            </w:pPr>
          </w:p>
          <w:p w14:paraId="21CBAEED" w14:textId="77777777" w:rsidR="004A2AC2" w:rsidRPr="00FC257A" w:rsidRDefault="004A2AC2" w:rsidP="003F014D">
            <w:pPr>
              <w:pStyle w:val="a6"/>
              <w:spacing w:line="360" w:lineRule="auto"/>
              <w:ind w:left="360" w:firstLineChars="0" w:firstLine="0"/>
              <w:rPr>
                <w:sz w:val="24"/>
              </w:rPr>
            </w:pPr>
            <w:r w:rsidRPr="00FC257A">
              <w:rPr>
                <w:rFonts w:hint="eastAsia"/>
                <w:sz w:val="24"/>
              </w:rPr>
              <w:t>参考文献：</w:t>
            </w:r>
          </w:p>
          <w:p w14:paraId="1E028C4C" w14:textId="73A9DE8F" w:rsidR="00116588" w:rsidRPr="00FC257A" w:rsidRDefault="004A2AC2" w:rsidP="00116588">
            <w:pPr>
              <w:pStyle w:val="a6"/>
              <w:spacing w:line="360" w:lineRule="auto"/>
              <w:ind w:left="360" w:firstLineChars="0" w:firstLine="0"/>
              <w:jc w:val="left"/>
              <w:rPr>
                <w:sz w:val="24"/>
              </w:rPr>
            </w:pPr>
            <w:r w:rsidRPr="00FC257A">
              <w:rPr>
                <w:rFonts w:hint="eastAsia"/>
                <w:sz w:val="24"/>
              </w:rPr>
              <w:t>[</w:t>
            </w:r>
            <w:r w:rsidRPr="00FC257A">
              <w:rPr>
                <w:sz w:val="24"/>
              </w:rPr>
              <w:t>1</w:t>
            </w:r>
            <w:r w:rsidRPr="00FC257A">
              <w:rPr>
                <w:rFonts w:hint="eastAsia"/>
                <w:sz w:val="24"/>
              </w:rPr>
              <w:t>]</w:t>
            </w:r>
            <w:r w:rsidRPr="00FC257A">
              <w:rPr>
                <w:rFonts w:hint="eastAsia"/>
                <w:sz w:val="24"/>
              </w:rPr>
              <w:t>维基百科：</w:t>
            </w:r>
            <w:r w:rsidR="001E7413">
              <w:rPr>
                <w:rFonts w:hint="eastAsia"/>
                <w:sz w:val="24"/>
              </w:rPr>
              <w:t>markdown</w:t>
            </w:r>
            <w:r w:rsidRPr="00FC257A">
              <w:rPr>
                <w:rFonts w:hint="eastAsia"/>
                <w:sz w:val="24"/>
              </w:rPr>
              <w:t>（</w:t>
            </w:r>
            <w:r w:rsidR="00483025" w:rsidRPr="00FC257A">
              <w:rPr>
                <w:sz w:val="24"/>
              </w:rPr>
              <w:t>最后修订于</w:t>
            </w:r>
            <w:r w:rsidR="00483025" w:rsidRPr="00FC257A">
              <w:rPr>
                <w:sz w:val="24"/>
              </w:rPr>
              <w:t>2018</w:t>
            </w:r>
            <w:r w:rsidR="00483025" w:rsidRPr="00FC257A">
              <w:rPr>
                <w:sz w:val="24"/>
              </w:rPr>
              <w:t>年</w:t>
            </w:r>
            <w:r w:rsidR="00483025" w:rsidRPr="00FC257A">
              <w:rPr>
                <w:sz w:val="24"/>
              </w:rPr>
              <w:t>9</w:t>
            </w:r>
            <w:r w:rsidR="00483025" w:rsidRPr="00FC257A">
              <w:rPr>
                <w:sz w:val="24"/>
              </w:rPr>
              <w:t>月</w:t>
            </w:r>
            <w:r w:rsidR="00483025" w:rsidRPr="00FC257A">
              <w:rPr>
                <w:sz w:val="24"/>
              </w:rPr>
              <w:t>17</w:t>
            </w:r>
            <w:r w:rsidR="00483025" w:rsidRPr="00FC257A">
              <w:rPr>
                <w:sz w:val="24"/>
              </w:rPr>
              <w:t>日</w:t>
            </w:r>
            <w:r w:rsidR="00483025" w:rsidRPr="00FC257A">
              <w:rPr>
                <w:sz w:val="24"/>
              </w:rPr>
              <w:t xml:space="preserve"> (</w:t>
            </w:r>
            <w:r w:rsidR="00483025" w:rsidRPr="00FC257A">
              <w:rPr>
                <w:sz w:val="24"/>
              </w:rPr>
              <w:t>星期一</w:t>
            </w:r>
            <w:r w:rsidR="00483025" w:rsidRPr="00FC257A">
              <w:rPr>
                <w:sz w:val="24"/>
              </w:rPr>
              <w:t>) 04:37</w:t>
            </w:r>
            <w:r w:rsidR="00116588" w:rsidRPr="00FC257A">
              <w:rPr>
                <w:rFonts w:hint="eastAsia"/>
                <w:sz w:val="24"/>
              </w:rPr>
              <w:t>）</w:t>
            </w:r>
          </w:p>
          <w:p w14:paraId="4FC0DEC0" w14:textId="6D5EF739" w:rsidR="00F204EC" w:rsidRDefault="00F204EC" w:rsidP="004A2AC2">
            <w:pPr>
              <w:pStyle w:val="a6"/>
              <w:spacing w:line="360" w:lineRule="auto"/>
              <w:ind w:left="360" w:firstLineChars="0" w:firstLine="0"/>
              <w:jc w:val="left"/>
              <w:rPr>
                <w:sz w:val="24"/>
              </w:rPr>
            </w:pPr>
            <w:r w:rsidRPr="00F204EC">
              <w:rPr>
                <w:sz w:val="24"/>
              </w:rPr>
              <w:t>https://zh.wikipedia.org/wiki/</w:t>
            </w:r>
            <w:r w:rsidR="001E7413">
              <w:rPr>
                <w:sz w:val="24"/>
              </w:rPr>
              <w:t>markdown</w:t>
            </w:r>
          </w:p>
          <w:p w14:paraId="3F2B1A1B" w14:textId="68DCF3CD" w:rsidR="00F204EC" w:rsidRPr="00FC257A" w:rsidRDefault="00F204EC" w:rsidP="00F204EC">
            <w:pPr>
              <w:pStyle w:val="a6"/>
              <w:spacing w:line="360" w:lineRule="auto"/>
              <w:ind w:left="360" w:firstLineChars="0" w:firstLine="0"/>
              <w:jc w:val="left"/>
              <w:rPr>
                <w:sz w:val="24"/>
              </w:rPr>
            </w:pPr>
            <w:r w:rsidRPr="00FC257A">
              <w:rPr>
                <w:sz w:val="24"/>
              </w:rPr>
              <w:t>[</w:t>
            </w:r>
            <w:r>
              <w:rPr>
                <w:sz w:val="24"/>
              </w:rPr>
              <w:t>2</w:t>
            </w:r>
            <w:r w:rsidRPr="00FC257A">
              <w:rPr>
                <w:sz w:val="24"/>
              </w:rPr>
              <w:t>]</w:t>
            </w:r>
            <w:r w:rsidRPr="00FC257A">
              <w:rPr>
                <w:rFonts w:hint="eastAsia"/>
                <w:bCs/>
                <w:sz w:val="24"/>
              </w:rPr>
              <w:t>少数派：</w:t>
            </w:r>
            <w:r w:rsidRPr="00FC257A">
              <w:rPr>
                <w:bCs/>
                <w:sz w:val="24"/>
              </w:rPr>
              <w:t>谈谈为知笔记的</w:t>
            </w:r>
            <w:r w:rsidR="001E7413">
              <w:rPr>
                <w:bCs/>
                <w:sz w:val="24"/>
              </w:rPr>
              <w:t>markdown</w:t>
            </w:r>
            <w:r w:rsidRPr="00FC257A">
              <w:rPr>
                <w:bCs/>
                <w:sz w:val="24"/>
              </w:rPr>
              <w:t>功能</w:t>
            </w:r>
          </w:p>
          <w:p w14:paraId="62CCFD0C" w14:textId="7395442A" w:rsidR="00483025" w:rsidRPr="00FC257A" w:rsidRDefault="00F204EC" w:rsidP="00F204EC">
            <w:pPr>
              <w:pStyle w:val="a6"/>
              <w:spacing w:line="360" w:lineRule="auto"/>
              <w:ind w:left="360" w:firstLineChars="0" w:firstLine="0"/>
              <w:jc w:val="left"/>
              <w:rPr>
                <w:sz w:val="24"/>
              </w:rPr>
            </w:pPr>
            <w:r w:rsidRPr="00FC257A">
              <w:rPr>
                <w:sz w:val="24"/>
              </w:rPr>
              <w:t>https://sspai.com/post/37275</w:t>
            </w:r>
            <w:r w:rsidR="00483025" w:rsidRPr="00FC257A">
              <w:rPr>
                <w:sz w:val="24"/>
              </w:rPr>
              <w:t xml:space="preserve"> </w:t>
            </w:r>
          </w:p>
          <w:p w14:paraId="6D14B376" w14:textId="0C4B1EF7" w:rsidR="000A3CA5" w:rsidRPr="00FC257A" w:rsidRDefault="004A2AC2" w:rsidP="000A3CA5">
            <w:pPr>
              <w:pStyle w:val="a6"/>
              <w:spacing w:line="360" w:lineRule="auto"/>
              <w:ind w:left="360" w:firstLineChars="0" w:firstLine="0"/>
              <w:jc w:val="left"/>
              <w:rPr>
                <w:sz w:val="24"/>
              </w:rPr>
            </w:pPr>
            <w:r w:rsidRPr="00FC257A">
              <w:rPr>
                <w:sz w:val="24"/>
              </w:rPr>
              <w:t>[</w:t>
            </w:r>
            <w:r w:rsidR="00F204EC">
              <w:rPr>
                <w:sz w:val="24"/>
              </w:rPr>
              <w:t>3</w:t>
            </w:r>
            <w:r w:rsidRPr="00FC257A">
              <w:rPr>
                <w:sz w:val="24"/>
              </w:rPr>
              <w:t>]</w:t>
            </w:r>
            <w:r w:rsidR="000A3CA5" w:rsidRPr="00FC257A">
              <w:rPr>
                <w:sz w:val="24"/>
              </w:rPr>
              <w:t xml:space="preserve"> 36Kr:</w:t>
            </w:r>
            <w:r w:rsidR="000A3CA5" w:rsidRPr="00FC257A">
              <w:rPr>
                <w:sz w:val="24"/>
              </w:rPr>
              <w:t>百度开源移动端深度学习框架</w:t>
            </w:r>
            <w:r w:rsidR="000A3CA5" w:rsidRPr="00FC257A">
              <w:rPr>
                <w:sz w:val="24"/>
              </w:rPr>
              <w:t>mobile-deep-learning</w:t>
            </w:r>
            <w:r w:rsidR="000A3CA5" w:rsidRPr="00FC257A">
              <w:rPr>
                <w:sz w:val="24"/>
              </w:rPr>
              <w:t>（</w:t>
            </w:r>
            <w:r w:rsidR="000A3CA5" w:rsidRPr="00FC257A">
              <w:rPr>
                <w:sz w:val="24"/>
              </w:rPr>
              <w:t>MDL</w:t>
            </w:r>
            <w:r w:rsidR="000A3CA5" w:rsidRPr="00FC257A">
              <w:rPr>
                <w:sz w:val="24"/>
              </w:rPr>
              <w:t>）</w:t>
            </w:r>
          </w:p>
          <w:p w14:paraId="4E35AA9B" w14:textId="77777777" w:rsidR="004A2AC2" w:rsidRPr="00FC257A" w:rsidRDefault="000A3CA5" w:rsidP="004A2AC2">
            <w:pPr>
              <w:pStyle w:val="a6"/>
              <w:spacing w:line="360" w:lineRule="auto"/>
              <w:ind w:left="360" w:firstLineChars="0" w:firstLine="0"/>
              <w:jc w:val="left"/>
              <w:rPr>
                <w:sz w:val="24"/>
              </w:rPr>
            </w:pPr>
            <w:r w:rsidRPr="00FC257A">
              <w:rPr>
                <w:sz w:val="24"/>
              </w:rPr>
              <w:t>https://36kr.com/p/5094834.html</w:t>
            </w:r>
          </w:p>
          <w:p w14:paraId="7BDED625" w14:textId="5EA7C6CF" w:rsidR="000A3CA5" w:rsidRPr="00FC257A" w:rsidRDefault="00483025" w:rsidP="000A3CA5">
            <w:pPr>
              <w:pStyle w:val="a6"/>
              <w:spacing w:line="360" w:lineRule="auto"/>
              <w:ind w:left="360" w:firstLineChars="0" w:firstLine="0"/>
              <w:jc w:val="left"/>
              <w:rPr>
                <w:sz w:val="24"/>
              </w:rPr>
            </w:pPr>
            <w:r w:rsidRPr="00FC257A">
              <w:rPr>
                <w:bCs/>
                <w:sz w:val="24"/>
              </w:rPr>
              <w:t>[</w:t>
            </w:r>
            <w:r w:rsidR="00F204EC">
              <w:rPr>
                <w:bCs/>
                <w:sz w:val="24"/>
              </w:rPr>
              <w:t>4</w:t>
            </w:r>
            <w:r w:rsidR="004A2AC2" w:rsidRPr="00FC257A">
              <w:rPr>
                <w:bCs/>
                <w:sz w:val="24"/>
              </w:rPr>
              <w:t>]</w:t>
            </w:r>
            <w:r w:rsidR="000A3CA5" w:rsidRPr="00FC257A">
              <w:rPr>
                <w:rFonts w:hint="eastAsia"/>
                <w:sz w:val="24"/>
              </w:rPr>
              <w:t xml:space="preserve"> </w:t>
            </w:r>
            <w:proofErr w:type="spellStart"/>
            <w:r w:rsidR="000A3CA5" w:rsidRPr="00FC257A">
              <w:rPr>
                <w:rFonts w:hint="eastAsia"/>
                <w:sz w:val="24"/>
              </w:rPr>
              <w:t>Github</w:t>
            </w:r>
            <w:proofErr w:type="spellEnd"/>
            <w:r w:rsidR="000A3CA5" w:rsidRPr="00FC257A">
              <w:rPr>
                <w:rFonts w:hint="eastAsia"/>
                <w:sz w:val="24"/>
              </w:rPr>
              <w:t>——</w:t>
            </w:r>
            <w:r w:rsidR="000A3CA5" w:rsidRPr="00FC257A">
              <w:rPr>
                <w:rFonts w:hint="eastAsia"/>
                <w:sz w:val="24"/>
              </w:rPr>
              <w:t>Tencent/</w:t>
            </w:r>
            <w:proofErr w:type="spellStart"/>
            <w:r w:rsidR="000A3CA5" w:rsidRPr="00FC257A">
              <w:rPr>
                <w:sz w:val="24"/>
              </w:rPr>
              <w:t>ncnn</w:t>
            </w:r>
            <w:proofErr w:type="spellEnd"/>
          </w:p>
          <w:p w14:paraId="2ECA417A" w14:textId="77777777" w:rsidR="00483025" w:rsidRPr="00FC257A" w:rsidRDefault="000A3CA5" w:rsidP="000A3CA5">
            <w:pPr>
              <w:pStyle w:val="a6"/>
              <w:spacing w:line="360" w:lineRule="auto"/>
              <w:ind w:left="360" w:firstLineChars="0" w:firstLine="0"/>
              <w:jc w:val="left"/>
              <w:rPr>
                <w:sz w:val="24"/>
              </w:rPr>
            </w:pPr>
            <w:r w:rsidRPr="00FC257A">
              <w:rPr>
                <w:sz w:val="24"/>
              </w:rPr>
              <w:t>https://github.com/Tencent/ncnn/blob/master/README.md</w:t>
            </w:r>
          </w:p>
          <w:p w14:paraId="222CDA16" w14:textId="2BA56CDF" w:rsidR="00820579" w:rsidRPr="00FC257A" w:rsidRDefault="00820579" w:rsidP="006E4024">
            <w:pPr>
              <w:pStyle w:val="a6"/>
              <w:spacing w:line="360" w:lineRule="auto"/>
              <w:ind w:left="360" w:firstLineChars="0" w:firstLine="0"/>
              <w:jc w:val="left"/>
              <w:rPr>
                <w:sz w:val="24"/>
              </w:rPr>
            </w:pPr>
          </w:p>
        </w:tc>
      </w:tr>
      <w:tr w:rsidR="00B47C23" w:rsidRPr="00DC7B2C" w14:paraId="63089BD3" w14:textId="77777777" w:rsidTr="00DC7B2C">
        <w:trPr>
          <w:trHeight w:val="4385"/>
        </w:trPr>
        <w:tc>
          <w:tcPr>
            <w:tcW w:w="8505" w:type="dxa"/>
            <w:gridSpan w:val="16"/>
            <w:tcBorders>
              <w:top w:val="single" w:sz="4" w:space="0" w:color="auto"/>
              <w:left w:val="single" w:sz="4" w:space="0" w:color="auto"/>
              <w:bottom w:val="single" w:sz="4" w:space="0" w:color="auto"/>
              <w:right w:val="single" w:sz="4" w:space="0" w:color="auto"/>
            </w:tcBorders>
          </w:tcPr>
          <w:p w14:paraId="6A58BE96" w14:textId="77777777" w:rsidR="00820826" w:rsidRPr="00FC257A" w:rsidRDefault="00B47C23" w:rsidP="00090106">
            <w:pPr>
              <w:spacing w:line="360" w:lineRule="auto"/>
              <w:rPr>
                <w:rFonts w:asciiTheme="minorEastAsia" w:eastAsiaTheme="minorEastAsia" w:hAnsiTheme="minorEastAsia"/>
                <w:sz w:val="24"/>
              </w:rPr>
            </w:pPr>
            <w:r w:rsidRPr="00FC257A">
              <w:rPr>
                <w:rFonts w:asciiTheme="minorEastAsia" w:eastAsiaTheme="minorEastAsia" w:hAnsiTheme="minorEastAsia" w:hint="eastAsia"/>
                <w:sz w:val="24"/>
              </w:rPr>
              <w:lastRenderedPageBreak/>
              <w:t>研究内容、研究方案（研究方法、技术路线）（1000字</w:t>
            </w:r>
            <w:commentRangeStart w:id="8"/>
            <w:r w:rsidRPr="00FC257A">
              <w:rPr>
                <w:rFonts w:asciiTheme="minorEastAsia" w:eastAsiaTheme="minorEastAsia" w:hAnsiTheme="minorEastAsia" w:hint="eastAsia"/>
                <w:sz w:val="24"/>
              </w:rPr>
              <w:t>左右</w:t>
            </w:r>
            <w:commentRangeEnd w:id="8"/>
            <w:r w:rsidR="00CF0786">
              <w:rPr>
                <w:rStyle w:val="ac"/>
              </w:rPr>
              <w:commentReference w:id="8"/>
            </w:r>
            <w:r w:rsidRPr="00FC257A">
              <w:rPr>
                <w:rFonts w:asciiTheme="minorEastAsia" w:eastAsiaTheme="minorEastAsia" w:hAnsiTheme="minorEastAsia" w:hint="eastAsia"/>
                <w:sz w:val="24"/>
              </w:rPr>
              <w:t>）</w:t>
            </w:r>
          </w:p>
          <w:p w14:paraId="699480B1" w14:textId="2815D4AF" w:rsidR="008D77BB" w:rsidRPr="00FC257A" w:rsidRDefault="00090106" w:rsidP="008D77BB">
            <w:pPr>
              <w:pStyle w:val="a6"/>
              <w:numPr>
                <w:ilvl w:val="0"/>
                <w:numId w:val="7"/>
              </w:numPr>
              <w:spacing w:line="360" w:lineRule="auto"/>
              <w:ind w:rightChars="-51" w:right="-107" w:firstLineChars="0"/>
              <w:rPr>
                <w:rFonts w:asciiTheme="minorEastAsia" w:eastAsiaTheme="minorEastAsia" w:hAnsiTheme="minorEastAsia" w:cs="宋体"/>
                <w:sz w:val="24"/>
              </w:rPr>
            </w:pPr>
            <w:r w:rsidRPr="00FC257A">
              <w:rPr>
                <w:rFonts w:asciiTheme="minorEastAsia" w:eastAsiaTheme="minorEastAsia" w:hAnsiTheme="minorEastAsia" w:hint="eastAsia"/>
                <w:sz w:val="24"/>
              </w:rPr>
              <w:t>基于</w:t>
            </w:r>
            <w:r w:rsidR="004D1419" w:rsidRPr="00FC257A">
              <w:rPr>
                <w:rFonts w:asciiTheme="minorEastAsia" w:eastAsiaTheme="minorEastAsia" w:hAnsiTheme="minorEastAsia" w:hint="eastAsia"/>
                <w:sz w:val="24"/>
              </w:rPr>
              <w:t>Java</w:t>
            </w:r>
            <w:r w:rsidR="00AE441A" w:rsidRPr="00FC257A">
              <w:rPr>
                <w:rFonts w:asciiTheme="minorEastAsia" w:eastAsiaTheme="minorEastAsia" w:hAnsiTheme="minorEastAsia" w:hint="eastAsia"/>
                <w:sz w:val="24"/>
              </w:rPr>
              <w:t>和c语言</w:t>
            </w:r>
            <w:r w:rsidR="004D1419" w:rsidRPr="00FC257A">
              <w:rPr>
                <w:rFonts w:asciiTheme="minorEastAsia" w:eastAsiaTheme="minorEastAsia" w:hAnsiTheme="minorEastAsia" w:hint="eastAsia"/>
                <w:sz w:val="24"/>
              </w:rPr>
              <w:t>的Android</w:t>
            </w:r>
            <w:r w:rsidRPr="00FC257A">
              <w:rPr>
                <w:rFonts w:asciiTheme="minorEastAsia" w:eastAsiaTheme="minorEastAsia" w:hAnsiTheme="minorEastAsia" w:hint="eastAsia"/>
                <w:sz w:val="24"/>
              </w:rPr>
              <w:t>应用开发：</w:t>
            </w:r>
            <w:r w:rsidR="008D77BB" w:rsidRPr="00FC257A">
              <w:rPr>
                <w:rFonts w:asciiTheme="minorEastAsia" w:eastAsiaTheme="minorEastAsia" w:hAnsiTheme="minorEastAsia" w:hint="eastAsia"/>
                <w:sz w:val="24"/>
              </w:rPr>
              <w:t>java作为当前最为流行的编程语言也是目前Android开发中最为常见的编程语言之一，结合本</w:t>
            </w:r>
            <w:r w:rsidR="00A341B4">
              <w:rPr>
                <w:rFonts w:asciiTheme="minorEastAsia" w:eastAsiaTheme="minorEastAsia" w:hAnsiTheme="minorEastAsia" w:hint="eastAsia"/>
                <w:sz w:val="24"/>
              </w:rPr>
              <w:t>reader系统</w:t>
            </w:r>
            <w:r w:rsidR="008D77BB" w:rsidRPr="00FC257A">
              <w:rPr>
                <w:rFonts w:asciiTheme="minorEastAsia" w:eastAsiaTheme="minorEastAsia" w:hAnsiTheme="minorEastAsia" w:hint="eastAsia"/>
                <w:sz w:val="24"/>
              </w:rPr>
              <w:t>需要与服务器端进行通信以及其他的业务需求，决定采用java</w:t>
            </w:r>
            <w:r w:rsidR="00AE441A" w:rsidRPr="00FC257A">
              <w:rPr>
                <w:rFonts w:asciiTheme="minorEastAsia" w:eastAsiaTheme="minorEastAsia" w:hAnsiTheme="minorEastAsia" w:hint="eastAsia"/>
                <w:sz w:val="24"/>
              </w:rPr>
              <w:t>来实现交互层的逻辑功能</w:t>
            </w:r>
            <w:r w:rsidR="008D77BB" w:rsidRPr="00FC257A">
              <w:rPr>
                <w:rFonts w:asciiTheme="minorEastAsia" w:eastAsiaTheme="minorEastAsia" w:hAnsiTheme="minorEastAsia" w:hint="eastAsia"/>
                <w:sz w:val="24"/>
              </w:rPr>
              <w:t>。</w:t>
            </w:r>
            <w:r w:rsidR="00AE441A" w:rsidRPr="00FC257A">
              <w:rPr>
                <w:rFonts w:asciiTheme="minorEastAsia" w:eastAsiaTheme="minorEastAsia" w:hAnsiTheme="minorEastAsia" w:hint="eastAsia"/>
                <w:sz w:val="24"/>
              </w:rPr>
              <w:t>同时，由于</w:t>
            </w:r>
            <w:r w:rsidR="00A341B4">
              <w:rPr>
                <w:rFonts w:asciiTheme="minorEastAsia" w:eastAsiaTheme="minorEastAsia" w:hAnsiTheme="minorEastAsia" w:hint="eastAsia"/>
                <w:sz w:val="24"/>
              </w:rPr>
              <w:t>实时手势采集对速度和性能的要求较高</w:t>
            </w:r>
            <w:r w:rsidR="00AE441A" w:rsidRPr="00FC257A">
              <w:rPr>
                <w:rFonts w:asciiTheme="minorEastAsia" w:eastAsiaTheme="minorEastAsia" w:hAnsiTheme="minorEastAsia" w:hint="eastAsia"/>
                <w:sz w:val="24"/>
              </w:rPr>
              <w:t>，所以</w:t>
            </w:r>
            <w:r w:rsidR="00A341B4">
              <w:rPr>
                <w:rFonts w:asciiTheme="minorEastAsia" w:eastAsiaTheme="minorEastAsia" w:hAnsiTheme="minorEastAsia" w:hint="eastAsia"/>
                <w:sz w:val="24"/>
              </w:rPr>
              <w:t>手势识别的信号处理部分</w:t>
            </w:r>
            <w:r w:rsidR="00AE441A" w:rsidRPr="00FC257A">
              <w:rPr>
                <w:rFonts w:asciiTheme="minorEastAsia" w:eastAsiaTheme="minorEastAsia" w:hAnsiTheme="minorEastAsia" w:hint="eastAsia"/>
                <w:sz w:val="24"/>
              </w:rPr>
              <w:t>本系统</w:t>
            </w:r>
            <w:r w:rsidR="00A341B4">
              <w:rPr>
                <w:rFonts w:asciiTheme="minorEastAsia" w:eastAsiaTheme="minorEastAsia" w:hAnsiTheme="minorEastAsia" w:hint="eastAsia"/>
                <w:sz w:val="24"/>
              </w:rPr>
              <w:t>拟</w:t>
            </w:r>
            <w:r w:rsidR="00AE441A" w:rsidRPr="00FC257A">
              <w:rPr>
                <w:rFonts w:asciiTheme="minorEastAsia" w:eastAsiaTheme="minorEastAsia" w:hAnsiTheme="minorEastAsia" w:hint="eastAsia"/>
                <w:sz w:val="24"/>
              </w:rPr>
              <w:t>使用</w:t>
            </w:r>
            <w:proofErr w:type="spellStart"/>
            <w:r w:rsidR="00AE441A" w:rsidRPr="00FC257A">
              <w:rPr>
                <w:rFonts w:asciiTheme="minorEastAsia" w:eastAsiaTheme="minorEastAsia" w:hAnsiTheme="minorEastAsia" w:hint="eastAsia"/>
                <w:sz w:val="24"/>
              </w:rPr>
              <w:t>ndk</w:t>
            </w:r>
            <w:proofErr w:type="spellEnd"/>
            <w:r w:rsidR="00AE441A" w:rsidRPr="00FC257A">
              <w:rPr>
                <w:rFonts w:asciiTheme="minorEastAsia" w:eastAsiaTheme="minorEastAsia" w:hAnsiTheme="minorEastAsia" w:hint="eastAsia"/>
                <w:sz w:val="24"/>
              </w:rPr>
              <w:t>技术将必要的算法使用c语言实现并嵌入在java代码中，从而实现以java实现交互层</w:t>
            </w:r>
            <w:r w:rsidR="00A341B4">
              <w:rPr>
                <w:rFonts w:asciiTheme="minorEastAsia" w:eastAsiaTheme="minorEastAsia" w:hAnsiTheme="minorEastAsia" w:hint="eastAsia"/>
                <w:sz w:val="24"/>
              </w:rPr>
              <w:t>+</w:t>
            </w:r>
            <w:r w:rsidR="00AE441A" w:rsidRPr="00FC257A">
              <w:rPr>
                <w:rFonts w:asciiTheme="minorEastAsia" w:eastAsiaTheme="minorEastAsia" w:hAnsiTheme="minorEastAsia" w:hint="eastAsia"/>
                <w:sz w:val="24"/>
              </w:rPr>
              <w:t>c</w:t>
            </w:r>
            <w:r w:rsidR="00A341B4">
              <w:rPr>
                <w:rFonts w:asciiTheme="minorEastAsia" w:eastAsiaTheme="minorEastAsia" w:hAnsiTheme="minorEastAsia" w:hint="eastAsia"/>
                <w:sz w:val="24"/>
              </w:rPr>
              <w:t>语言</w:t>
            </w:r>
            <w:r w:rsidR="00AE441A" w:rsidRPr="00FC257A">
              <w:rPr>
                <w:rFonts w:asciiTheme="minorEastAsia" w:eastAsiaTheme="minorEastAsia" w:hAnsiTheme="minorEastAsia" w:hint="eastAsia"/>
                <w:sz w:val="24"/>
              </w:rPr>
              <w:t>实现底层算法的解决方案来满足系统的业务需求</w:t>
            </w:r>
            <w:r w:rsidR="00A341B4">
              <w:rPr>
                <w:rFonts w:asciiTheme="minorEastAsia" w:eastAsiaTheme="minorEastAsia" w:hAnsiTheme="minorEastAsia" w:hint="eastAsia"/>
                <w:sz w:val="24"/>
              </w:rPr>
              <w:t>，提升运行速度</w:t>
            </w:r>
            <w:r w:rsidR="00AE441A" w:rsidRPr="00FC257A">
              <w:rPr>
                <w:rFonts w:asciiTheme="minorEastAsia" w:eastAsiaTheme="minorEastAsia" w:hAnsiTheme="minorEastAsia" w:hint="eastAsia"/>
                <w:sz w:val="24"/>
              </w:rPr>
              <w:t>。</w:t>
            </w:r>
          </w:p>
          <w:p w14:paraId="0119FE57" w14:textId="43901F1D" w:rsidR="00AE441A" w:rsidRPr="00FC257A" w:rsidRDefault="00090106" w:rsidP="008B4744">
            <w:pPr>
              <w:pStyle w:val="a6"/>
              <w:numPr>
                <w:ilvl w:val="0"/>
                <w:numId w:val="7"/>
              </w:numPr>
              <w:spacing w:line="360" w:lineRule="auto"/>
              <w:ind w:rightChars="-51" w:right="-107" w:firstLineChars="0"/>
              <w:rPr>
                <w:rFonts w:asciiTheme="minorEastAsia" w:eastAsiaTheme="minorEastAsia" w:hAnsiTheme="minorEastAsia"/>
                <w:sz w:val="24"/>
              </w:rPr>
            </w:pPr>
            <w:r w:rsidRPr="00FC257A">
              <w:rPr>
                <w:rFonts w:asciiTheme="minorEastAsia" w:eastAsiaTheme="minorEastAsia" w:hAnsiTheme="minorEastAsia" w:hint="eastAsia"/>
                <w:sz w:val="24"/>
              </w:rPr>
              <w:t>基于MySQL的数据管理：</w:t>
            </w:r>
            <w:r w:rsidR="00A341B4">
              <w:rPr>
                <w:rFonts w:asciiTheme="minorEastAsia" w:eastAsiaTheme="minorEastAsia" w:hAnsiTheme="minorEastAsia" w:hint="eastAsia"/>
                <w:sz w:val="24"/>
              </w:rPr>
              <w:t>由于一个文件阅读系统必定少不了对用户的信息管理以及对文档的归档和</w:t>
            </w:r>
            <w:proofErr w:type="gramStart"/>
            <w:r w:rsidR="00A341B4">
              <w:rPr>
                <w:rFonts w:asciiTheme="minorEastAsia" w:eastAsiaTheme="minorEastAsia" w:hAnsiTheme="minorEastAsia" w:hint="eastAsia"/>
                <w:sz w:val="24"/>
              </w:rPr>
              <w:t>增删改查等</w:t>
            </w:r>
            <w:proofErr w:type="gramEnd"/>
            <w:r w:rsidR="00A341B4">
              <w:rPr>
                <w:rFonts w:asciiTheme="minorEastAsia" w:eastAsiaTheme="minorEastAsia" w:hAnsiTheme="minorEastAsia" w:hint="eastAsia"/>
                <w:sz w:val="24"/>
              </w:rPr>
              <w:t>功能。因</w:t>
            </w:r>
            <w:r w:rsidR="00AE441A" w:rsidRPr="00FC257A">
              <w:rPr>
                <w:rFonts w:asciiTheme="minorEastAsia" w:eastAsiaTheme="minorEastAsia" w:hAnsiTheme="minorEastAsia" w:hint="eastAsia"/>
                <w:sz w:val="24"/>
              </w:rPr>
              <w:t>此，本系统决定采用MySQL进行数据存储。</w:t>
            </w:r>
          </w:p>
          <w:p w14:paraId="5D3F02A1" w14:textId="1E79E175" w:rsidR="008B688D" w:rsidRPr="00FC257A" w:rsidRDefault="008B688D" w:rsidP="008B4744">
            <w:pPr>
              <w:pStyle w:val="a6"/>
              <w:numPr>
                <w:ilvl w:val="0"/>
                <w:numId w:val="7"/>
              </w:numPr>
              <w:spacing w:line="360" w:lineRule="auto"/>
              <w:ind w:rightChars="-51" w:right="-107" w:firstLineChars="0"/>
              <w:rPr>
                <w:rFonts w:asciiTheme="minorEastAsia" w:eastAsiaTheme="minorEastAsia" w:hAnsiTheme="minorEastAsia"/>
                <w:sz w:val="24"/>
              </w:rPr>
            </w:pPr>
            <w:r w:rsidRPr="00FC257A">
              <w:rPr>
                <w:rFonts w:asciiTheme="minorEastAsia" w:eastAsiaTheme="minorEastAsia" w:hAnsiTheme="minorEastAsia" w:hint="eastAsia"/>
                <w:sz w:val="24"/>
              </w:rPr>
              <w:t>基于面向对象方法的软件系统分析与设计：面向对象的思想如今已经成为编程界最为重要的思想之一。对于我们的项目</w:t>
            </w:r>
            <w:r w:rsidR="001E7413">
              <w:rPr>
                <w:rFonts w:asciiTheme="minorEastAsia" w:eastAsiaTheme="minorEastAsia" w:hAnsiTheme="minorEastAsia" w:hint="eastAsia"/>
                <w:sz w:val="24"/>
              </w:rPr>
              <w:t>markdown</w:t>
            </w:r>
            <w:r w:rsidR="00FC257A" w:rsidRPr="00FC257A">
              <w:rPr>
                <w:rFonts w:asciiTheme="minorEastAsia" w:eastAsiaTheme="minorEastAsia" w:hAnsiTheme="minorEastAsia" w:hint="eastAsia"/>
                <w:sz w:val="24"/>
              </w:rPr>
              <w:t>编辑</w:t>
            </w:r>
            <w:r w:rsidRPr="00FC257A">
              <w:rPr>
                <w:rFonts w:asciiTheme="minorEastAsia" w:eastAsiaTheme="minorEastAsia" w:hAnsiTheme="minorEastAsia" w:hint="eastAsia"/>
                <w:sz w:val="24"/>
              </w:rPr>
              <w:t>系统来说，采用面向对象的思想进行开发无疑是合适的。我们可以利用这种方法，把项目中涉及到的</w:t>
            </w:r>
            <w:r w:rsidR="00FC257A" w:rsidRPr="00FC257A">
              <w:rPr>
                <w:rFonts w:asciiTheme="minorEastAsia" w:eastAsiaTheme="minorEastAsia" w:hAnsiTheme="minorEastAsia" w:hint="eastAsia"/>
                <w:sz w:val="24"/>
              </w:rPr>
              <w:t>手势信号、语法、文件</w:t>
            </w:r>
            <w:r w:rsidR="00A341B4">
              <w:rPr>
                <w:rFonts w:asciiTheme="minorEastAsia" w:eastAsiaTheme="minorEastAsia" w:hAnsiTheme="minorEastAsia" w:hint="eastAsia"/>
                <w:sz w:val="24"/>
              </w:rPr>
              <w:t>、用户</w:t>
            </w:r>
            <w:r w:rsidRPr="00FC257A">
              <w:rPr>
                <w:rFonts w:asciiTheme="minorEastAsia" w:eastAsiaTheme="minorEastAsia" w:hAnsiTheme="minorEastAsia" w:hint="eastAsia"/>
                <w:sz w:val="24"/>
              </w:rPr>
              <w:t>等组成部分合理的抽象为类，通过正确的封装，降低类与类之间的耦合程度，增加代码的复用性与可维护性，使后续的开发及功能升级都变得更为简单。</w:t>
            </w:r>
          </w:p>
          <w:p w14:paraId="5554CF14" w14:textId="350B372D" w:rsidR="00106A56" w:rsidRPr="00FC257A" w:rsidRDefault="00106A56" w:rsidP="008B688D">
            <w:pPr>
              <w:pStyle w:val="a6"/>
              <w:numPr>
                <w:ilvl w:val="0"/>
                <w:numId w:val="7"/>
              </w:numPr>
              <w:spacing w:line="360" w:lineRule="auto"/>
              <w:ind w:rightChars="-51" w:right="-107" w:firstLineChars="0"/>
              <w:rPr>
                <w:rFonts w:asciiTheme="minorEastAsia" w:eastAsiaTheme="minorEastAsia" w:hAnsiTheme="minorEastAsia"/>
                <w:sz w:val="24"/>
              </w:rPr>
            </w:pPr>
            <w:r w:rsidRPr="00FC257A">
              <w:rPr>
                <w:rFonts w:asciiTheme="minorEastAsia" w:eastAsiaTheme="minorEastAsia" w:hAnsiTheme="minorEastAsia" w:hint="eastAsia"/>
                <w:sz w:val="24"/>
              </w:rPr>
              <w:t>第三方</w:t>
            </w:r>
            <w:r w:rsidR="004D1419" w:rsidRPr="00FC257A">
              <w:rPr>
                <w:rFonts w:asciiTheme="minorEastAsia" w:eastAsiaTheme="minorEastAsia" w:hAnsiTheme="minorEastAsia" w:hint="eastAsia"/>
                <w:sz w:val="24"/>
              </w:rPr>
              <w:t>平台</w:t>
            </w:r>
            <w:r w:rsidRPr="00FC257A">
              <w:rPr>
                <w:rFonts w:asciiTheme="minorEastAsia" w:eastAsiaTheme="minorEastAsia" w:hAnsiTheme="minorEastAsia" w:hint="eastAsia"/>
                <w:sz w:val="24"/>
              </w:rPr>
              <w:t>分享：</w:t>
            </w:r>
            <w:r w:rsidR="00A341B4">
              <w:rPr>
                <w:rFonts w:asciiTheme="minorEastAsia" w:eastAsiaTheme="minorEastAsia" w:hAnsiTheme="minorEastAsia" w:hint="eastAsia"/>
                <w:sz w:val="24"/>
              </w:rPr>
              <w:t>为了使文件传输分享更为快捷方便</w:t>
            </w:r>
            <w:r w:rsidRPr="00FC257A">
              <w:rPr>
                <w:rFonts w:asciiTheme="minorEastAsia" w:eastAsiaTheme="minorEastAsia" w:hAnsiTheme="minorEastAsia" w:hint="eastAsia"/>
                <w:sz w:val="24"/>
              </w:rPr>
              <w:t>，</w:t>
            </w:r>
            <w:r w:rsidR="00A341B4">
              <w:rPr>
                <w:rFonts w:asciiTheme="minorEastAsia" w:eastAsiaTheme="minorEastAsia" w:hAnsiTheme="minorEastAsia" w:hint="eastAsia"/>
                <w:sz w:val="24"/>
              </w:rPr>
              <w:t>本系统将</w:t>
            </w:r>
            <w:proofErr w:type="gramStart"/>
            <w:r w:rsidRPr="00FC257A">
              <w:rPr>
                <w:rFonts w:asciiTheme="minorEastAsia" w:eastAsiaTheme="minorEastAsia" w:hAnsiTheme="minorEastAsia" w:hint="eastAsia"/>
                <w:sz w:val="24"/>
              </w:rPr>
              <w:t>增加</w:t>
            </w:r>
            <w:r w:rsidR="004D1419" w:rsidRPr="00FC257A">
              <w:rPr>
                <w:rFonts w:asciiTheme="minorEastAsia" w:eastAsiaTheme="minorEastAsia" w:hAnsiTheme="minorEastAsia" w:hint="eastAsia"/>
                <w:sz w:val="24"/>
              </w:rPr>
              <w:t>外链分享</w:t>
            </w:r>
            <w:proofErr w:type="gramEnd"/>
            <w:r w:rsidR="004D1419" w:rsidRPr="00FC257A">
              <w:rPr>
                <w:rFonts w:asciiTheme="minorEastAsia" w:eastAsiaTheme="minorEastAsia" w:hAnsiTheme="minorEastAsia" w:hint="eastAsia"/>
                <w:sz w:val="24"/>
              </w:rPr>
              <w:t>功能</w:t>
            </w:r>
            <w:r w:rsidRPr="00FC257A">
              <w:rPr>
                <w:rFonts w:asciiTheme="minorEastAsia" w:eastAsiaTheme="minorEastAsia" w:hAnsiTheme="minorEastAsia" w:hint="eastAsia"/>
                <w:sz w:val="24"/>
              </w:rPr>
              <w:t>，</w:t>
            </w:r>
            <w:r w:rsidR="00A341B4">
              <w:rPr>
                <w:rFonts w:asciiTheme="minorEastAsia" w:eastAsiaTheme="minorEastAsia" w:hAnsiTheme="minorEastAsia" w:hint="eastAsia"/>
                <w:sz w:val="24"/>
              </w:rPr>
              <w:t>支持</w:t>
            </w:r>
            <w:r w:rsidR="004D1419" w:rsidRPr="00FC257A">
              <w:rPr>
                <w:rFonts w:asciiTheme="minorEastAsia" w:eastAsiaTheme="minorEastAsia" w:hAnsiTheme="minorEastAsia" w:hint="eastAsia"/>
                <w:sz w:val="24"/>
              </w:rPr>
              <w:t>分享到</w:t>
            </w:r>
            <w:proofErr w:type="spellStart"/>
            <w:r w:rsidR="004D1419" w:rsidRPr="00FC257A">
              <w:rPr>
                <w:rFonts w:asciiTheme="minorEastAsia" w:eastAsiaTheme="minorEastAsia" w:hAnsiTheme="minorEastAsia" w:hint="eastAsia"/>
                <w:sz w:val="24"/>
              </w:rPr>
              <w:t>qq</w:t>
            </w:r>
            <w:proofErr w:type="spellEnd"/>
            <w:r w:rsidRPr="00FC257A">
              <w:rPr>
                <w:rFonts w:asciiTheme="minorEastAsia" w:eastAsiaTheme="minorEastAsia" w:hAnsiTheme="minorEastAsia" w:hint="eastAsia"/>
                <w:sz w:val="24"/>
              </w:rPr>
              <w:t>、</w:t>
            </w:r>
            <w:proofErr w:type="gramStart"/>
            <w:r w:rsidRPr="00FC257A">
              <w:rPr>
                <w:rFonts w:asciiTheme="minorEastAsia" w:eastAsiaTheme="minorEastAsia" w:hAnsiTheme="minorEastAsia" w:hint="eastAsia"/>
                <w:sz w:val="24"/>
              </w:rPr>
              <w:t>微信等</w:t>
            </w:r>
            <w:proofErr w:type="gramEnd"/>
            <w:r w:rsidR="004D1419" w:rsidRPr="00FC257A">
              <w:rPr>
                <w:rFonts w:asciiTheme="minorEastAsia" w:eastAsiaTheme="minorEastAsia" w:hAnsiTheme="minorEastAsia" w:hint="eastAsia"/>
                <w:sz w:val="24"/>
              </w:rPr>
              <w:t>第三方平台，以此方便手机和电脑之间、用户与同事好友之间的文件传输</w:t>
            </w:r>
            <w:r w:rsidRPr="00FC257A">
              <w:rPr>
                <w:rFonts w:asciiTheme="minorEastAsia" w:eastAsiaTheme="minorEastAsia" w:hAnsiTheme="minorEastAsia" w:hint="eastAsia"/>
                <w:sz w:val="24"/>
              </w:rPr>
              <w:t>。此类功能往往可以借助插件进行简单的实现，也可以利用各平台开放的API来实现类似的功能。</w:t>
            </w:r>
          </w:p>
          <w:p w14:paraId="3199097C" w14:textId="77777777" w:rsidR="00AE441A" w:rsidRPr="00FC257A" w:rsidRDefault="00AE441A" w:rsidP="008B688D">
            <w:pPr>
              <w:pStyle w:val="a6"/>
              <w:numPr>
                <w:ilvl w:val="0"/>
                <w:numId w:val="7"/>
              </w:numPr>
              <w:spacing w:line="360" w:lineRule="auto"/>
              <w:ind w:rightChars="-51" w:right="-107" w:firstLineChars="0"/>
              <w:rPr>
                <w:rFonts w:asciiTheme="minorEastAsia" w:eastAsiaTheme="minorEastAsia" w:hAnsiTheme="minorEastAsia"/>
                <w:sz w:val="24"/>
              </w:rPr>
            </w:pPr>
            <w:r w:rsidRPr="00FC257A">
              <w:rPr>
                <w:rFonts w:asciiTheme="minorEastAsia" w:eastAsiaTheme="minorEastAsia" w:hAnsiTheme="minorEastAsia" w:hint="eastAsia"/>
                <w:sz w:val="24"/>
              </w:rPr>
              <w:t>基于超声波的手势辅助翻页功能：考虑到用户在特定场景下并不是很方便用手指直接触</w:t>
            </w:r>
            <w:proofErr w:type="gramStart"/>
            <w:r w:rsidRPr="00FC257A">
              <w:rPr>
                <w:rFonts w:asciiTheme="minorEastAsia" w:eastAsiaTheme="minorEastAsia" w:hAnsiTheme="minorEastAsia" w:hint="eastAsia"/>
                <w:sz w:val="24"/>
              </w:rPr>
              <w:t>屏进行</w:t>
            </w:r>
            <w:proofErr w:type="gramEnd"/>
            <w:r w:rsidRPr="00FC257A">
              <w:rPr>
                <w:rFonts w:asciiTheme="minorEastAsia" w:eastAsiaTheme="minorEastAsia" w:hAnsiTheme="minorEastAsia" w:hint="eastAsia"/>
                <w:sz w:val="24"/>
              </w:rPr>
              <w:t>翻页，本系统引入手势隔空翻页的辅助功能。使用手机自带的扬声器和麦克风完成超声波的发射和接收，使用深度学习模型实时对用户手势进行捕捉和识别。</w:t>
            </w:r>
          </w:p>
          <w:p w14:paraId="570D9E01" w14:textId="77777777" w:rsidR="00AE441A" w:rsidRPr="00FC257A" w:rsidRDefault="00AE441A" w:rsidP="008B688D">
            <w:pPr>
              <w:pStyle w:val="a6"/>
              <w:numPr>
                <w:ilvl w:val="0"/>
                <w:numId w:val="7"/>
              </w:numPr>
              <w:spacing w:line="360" w:lineRule="auto"/>
              <w:ind w:rightChars="-51" w:right="-107" w:firstLineChars="0"/>
              <w:rPr>
                <w:rFonts w:asciiTheme="minorEastAsia" w:eastAsiaTheme="minorEastAsia" w:hAnsiTheme="minorEastAsia"/>
                <w:sz w:val="24"/>
              </w:rPr>
            </w:pPr>
            <w:r w:rsidRPr="00FC257A">
              <w:rPr>
                <w:rFonts w:asciiTheme="minorEastAsia" w:eastAsiaTheme="minorEastAsia" w:hAnsiTheme="minorEastAsia" w:hint="eastAsia"/>
                <w:sz w:val="24"/>
              </w:rPr>
              <w:t>基于</w:t>
            </w:r>
            <w:proofErr w:type="spellStart"/>
            <w:r w:rsidRPr="00FC257A">
              <w:rPr>
                <w:rFonts w:asciiTheme="minorEastAsia" w:eastAsiaTheme="minorEastAsia" w:hAnsiTheme="minorEastAsia" w:hint="eastAsia"/>
                <w:sz w:val="24"/>
              </w:rPr>
              <w:t>tensorflow</w:t>
            </w:r>
            <w:proofErr w:type="spellEnd"/>
            <w:r w:rsidRPr="00FC257A">
              <w:rPr>
                <w:rFonts w:asciiTheme="minorEastAsia" w:eastAsiaTheme="minorEastAsia" w:hAnsiTheme="minorEastAsia" w:hint="eastAsia"/>
                <w:sz w:val="24"/>
              </w:rPr>
              <w:t>的移动端深度学习解决方案：当前移动端的深度学习迁移是一大痛点，国内主流的解决方案有百度的mdl</w:t>
            </w:r>
            <w:r w:rsidR="00067190" w:rsidRPr="00FC257A">
              <w:rPr>
                <w:rFonts w:asciiTheme="minorEastAsia" w:eastAsiaTheme="minorEastAsia" w:hAnsiTheme="minorEastAsia" w:hint="eastAsia"/>
                <w:sz w:val="24"/>
              </w:rPr>
              <w:t>框架、</w:t>
            </w:r>
            <w:proofErr w:type="gramStart"/>
            <w:r w:rsidR="00067190" w:rsidRPr="00FC257A">
              <w:rPr>
                <w:rFonts w:asciiTheme="minorEastAsia" w:eastAsiaTheme="minorEastAsia" w:hAnsiTheme="minorEastAsia" w:hint="eastAsia"/>
                <w:sz w:val="24"/>
              </w:rPr>
              <w:t>腾讯的</w:t>
            </w:r>
            <w:proofErr w:type="spellStart"/>
            <w:proofErr w:type="gramEnd"/>
            <w:r w:rsidR="00067190" w:rsidRPr="00FC257A">
              <w:rPr>
                <w:rFonts w:asciiTheme="minorEastAsia" w:eastAsiaTheme="minorEastAsia" w:hAnsiTheme="minorEastAsia" w:hint="eastAsia"/>
                <w:sz w:val="24"/>
              </w:rPr>
              <w:t>ncnn</w:t>
            </w:r>
            <w:proofErr w:type="spellEnd"/>
            <w:r w:rsidR="00067190" w:rsidRPr="00FC257A">
              <w:rPr>
                <w:rFonts w:asciiTheme="minorEastAsia" w:eastAsiaTheme="minorEastAsia" w:hAnsiTheme="minorEastAsia" w:hint="eastAsia"/>
                <w:sz w:val="24"/>
              </w:rPr>
              <w:t>框架，国外的主流解决方案有google的</w:t>
            </w:r>
            <w:proofErr w:type="spellStart"/>
            <w:r w:rsidR="00067190" w:rsidRPr="00FC257A">
              <w:rPr>
                <w:rFonts w:asciiTheme="minorEastAsia" w:eastAsiaTheme="minorEastAsia" w:hAnsiTheme="minorEastAsia" w:hint="eastAsia"/>
                <w:sz w:val="24"/>
              </w:rPr>
              <w:t>tensorflow</w:t>
            </w:r>
            <w:proofErr w:type="spellEnd"/>
            <w:r w:rsidR="00067190" w:rsidRPr="00FC257A">
              <w:rPr>
                <w:rFonts w:asciiTheme="minorEastAsia" w:eastAsiaTheme="minorEastAsia" w:hAnsiTheme="minorEastAsia" w:hint="eastAsia"/>
                <w:sz w:val="24"/>
              </w:rPr>
              <w:t>等，本系统</w:t>
            </w:r>
            <w:r w:rsidR="005D1325">
              <w:rPr>
                <w:rFonts w:asciiTheme="minorEastAsia" w:eastAsiaTheme="minorEastAsia" w:hAnsiTheme="minorEastAsia" w:hint="eastAsia"/>
                <w:sz w:val="24"/>
              </w:rPr>
              <w:t>将</w:t>
            </w:r>
            <w:r w:rsidR="00067190" w:rsidRPr="00FC257A">
              <w:rPr>
                <w:rFonts w:asciiTheme="minorEastAsia" w:eastAsiaTheme="minorEastAsia" w:hAnsiTheme="minorEastAsia" w:hint="eastAsia"/>
                <w:sz w:val="24"/>
              </w:rPr>
              <w:t>采用</w:t>
            </w:r>
            <w:proofErr w:type="spellStart"/>
            <w:r w:rsidR="00067190" w:rsidRPr="00FC257A">
              <w:rPr>
                <w:rFonts w:asciiTheme="minorEastAsia" w:eastAsiaTheme="minorEastAsia" w:hAnsiTheme="minorEastAsia" w:hint="eastAsia"/>
                <w:sz w:val="24"/>
              </w:rPr>
              <w:t>tensorflow</w:t>
            </w:r>
            <w:proofErr w:type="spellEnd"/>
            <w:r w:rsidR="00067190" w:rsidRPr="00FC257A">
              <w:rPr>
                <w:rFonts w:asciiTheme="minorEastAsia" w:eastAsiaTheme="minorEastAsia" w:hAnsiTheme="minorEastAsia" w:hint="eastAsia"/>
                <w:sz w:val="24"/>
              </w:rPr>
              <w:t>来实现深度学习模型的训练及识别，通过线下训练模型+客户端实时预测的解决方</w:t>
            </w:r>
            <w:r w:rsidR="00067190" w:rsidRPr="00FC257A">
              <w:rPr>
                <w:rFonts w:asciiTheme="minorEastAsia" w:eastAsiaTheme="minorEastAsia" w:hAnsiTheme="minorEastAsia" w:hint="eastAsia"/>
                <w:sz w:val="24"/>
              </w:rPr>
              <w:lastRenderedPageBreak/>
              <w:t>案来实现用户手势的实时识别。</w:t>
            </w:r>
          </w:p>
          <w:p w14:paraId="407382E6" w14:textId="77777777" w:rsidR="00C85D11" w:rsidRPr="00FC257A" w:rsidRDefault="00C85D11" w:rsidP="00C85D11">
            <w:pPr>
              <w:pStyle w:val="a6"/>
              <w:numPr>
                <w:ilvl w:val="0"/>
                <w:numId w:val="7"/>
              </w:numPr>
              <w:spacing w:line="360" w:lineRule="auto"/>
              <w:ind w:rightChars="-51" w:right="-107" w:firstLineChars="0"/>
              <w:rPr>
                <w:rFonts w:asciiTheme="minorEastAsia" w:eastAsiaTheme="minorEastAsia" w:hAnsiTheme="minorEastAsia"/>
                <w:sz w:val="24"/>
              </w:rPr>
            </w:pPr>
            <w:r w:rsidRPr="00FC257A">
              <w:rPr>
                <w:rFonts w:asciiTheme="minorEastAsia" w:eastAsiaTheme="minorEastAsia" w:hAnsiTheme="minorEastAsia" w:hint="eastAsia"/>
                <w:sz w:val="24"/>
              </w:rPr>
              <w:t>测试驱动开发：测试驱动开发（</w:t>
            </w:r>
            <w:r w:rsidRPr="00FC257A">
              <w:rPr>
                <w:rFonts w:asciiTheme="minorEastAsia" w:eastAsiaTheme="minorEastAsia" w:hAnsiTheme="minorEastAsia"/>
                <w:sz w:val="24"/>
              </w:rPr>
              <w:t>Test-Driven Development</w:t>
            </w:r>
            <w:r w:rsidRPr="00FC257A">
              <w:rPr>
                <w:rFonts w:asciiTheme="minorEastAsia" w:eastAsiaTheme="minorEastAsia" w:hAnsiTheme="minorEastAsia" w:hint="eastAsia"/>
                <w:sz w:val="24"/>
              </w:rPr>
              <w:t>，</w:t>
            </w:r>
            <w:r w:rsidRPr="00FC257A">
              <w:rPr>
                <w:rFonts w:asciiTheme="minorEastAsia" w:eastAsiaTheme="minorEastAsia" w:hAnsiTheme="minorEastAsia"/>
                <w:sz w:val="24"/>
              </w:rPr>
              <w:t xml:space="preserve"> TDD</w:t>
            </w:r>
            <w:r w:rsidRPr="00FC257A">
              <w:rPr>
                <w:rFonts w:asciiTheme="minorEastAsia" w:eastAsiaTheme="minorEastAsia" w:hAnsiTheme="minorEastAsia" w:hint="eastAsia"/>
                <w:sz w:val="24"/>
              </w:rPr>
              <w:t>）是一种不同于传统软件开发流程的新型开发方法，要求在编写某个功能的代码之前先编写测试代码，然后只编写使测试通过的功能代码，通过测试来推动整个开发的进行。这样有助于编写简洁可用和高质量的代码，并加速开发进程。</w:t>
            </w:r>
            <w:r w:rsidR="004551E0" w:rsidRPr="00FC257A">
              <w:rPr>
                <w:rFonts w:asciiTheme="minorEastAsia" w:eastAsiaTheme="minorEastAsia" w:hAnsiTheme="minorEastAsia" w:hint="eastAsia"/>
                <w:sz w:val="24"/>
              </w:rPr>
              <w:t>同时，这种开发方式也是对《软件工程》课程上学到的理论进行实践，而测试代码也将帮助我们的系统保持稳定与简洁。</w:t>
            </w:r>
          </w:p>
          <w:p w14:paraId="2A719908" w14:textId="77777777" w:rsidR="007D29AC" w:rsidRPr="00FC257A" w:rsidRDefault="007D29AC" w:rsidP="00FC257A">
            <w:pPr>
              <w:spacing w:line="360" w:lineRule="auto"/>
              <w:ind w:rightChars="-51" w:right="-107"/>
              <w:rPr>
                <w:rFonts w:asciiTheme="minorEastAsia" w:eastAsiaTheme="minorEastAsia" w:hAnsiTheme="minorEastAsia"/>
                <w:sz w:val="24"/>
              </w:rPr>
            </w:pPr>
          </w:p>
        </w:tc>
      </w:tr>
      <w:tr w:rsidR="00B47C23" w:rsidRPr="00DC7B2C" w14:paraId="1BE9B7B3" w14:textId="77777777" w:rsidTr="00DC7B2C">
        <w:trPr>
          <w:trHeight w:val="1626"/>
        </w:trPr>
        <w:tc>
          <w:tcPr>
            <w:tcW w:w="8505" w:type="dxa"/>
            <w:gridSpan w:val="16"/>
            <w:tcBorders>
              <w:top w:val="single" w:sz="4" w:space="0" w:color="auto"/>
              <w:left w:val="single" w:sz="4" w:space="0" w:color="auto"/>
              <w:bottom w:val="single" w:sz="4" w:space="0" w:color="auto"/>
              <w:right w:val="single" w:sz="4" w:space="0" w:color="auto"/>
            </w:tcBorders>
          </w:tcPr>
          <w:p w14:paraId="5C4ED846" w14:textId="77777777" w:rsidR="00B47C23" w:rsidRPr="00FC257A" w:rsidRDefault="00B47C23" w:rsidP="004F1846">
            <w:pPr>
              <w:rPr>
                <w:rFonts w:asciiTheme="minorEastAsia" w:eastAsiaTheme="minorEastAsia" w:hAnsiTheme="minorEastAsia"/>
                <w:sz w:val="24"/>
              </w:rPr>
            </w:pPr>
            <w:r w:rsidRPr="00FC257A">
              <w:rPr>
                <w:rFonts w:asciiTheme="minorEastAsia" w:eastAsiaTheme="minorEastAsia" w:hAnsiTheme="minorEastAsia" w:hint="eastAsia"/>
                <w:sz w:val="24"/>
              </w:rPr>
              <w:lastRenderedPageBreak/>
              <w:t>技术指标</w:t>
            </w:r>
            <w:r w:rsidRPr="00FC257A">
              <w:rPr>
                <w:rFonts w:asciiTheme="minorEastAsia" w:eastAsiaTheme="minorEastAsia" w:hAnsiTheme="minorEastAsia"/>
                <w:sz w:val="24"/>
              </w:rPr>
              <w:t>:</w:t>
            </w:r>
          </w:p>
          <w:p w14:paraId="57CBE17A" w14:textId="29B2C714" w:rsidR="00B47C23" w:rsidRPr="00FC257A" w:rsidRDefault="00106A56" w:rsidP="00106A56">
            <w:pPr>
              <w:pStyle w:val="a6"/>
              <w:numPr>
                <w:ilvl w:val="0"/>
                <w:numId w:val="8"/>
              </w:numPr>
              <w:spacing w:line="360" w:lineRule="auto"/>
              <w:ind w:firstLineChars="0"/>
              <w:rPr>
                <w:rFonts w:asciiTheme="minorEastAsia" w:eastAsiaTheme="minorEastAsia" w:hAnsiTheme="minorEastAsia"/>
                <w:sz w:val="24"/>
              </w:rPr>
            </w:pPr>
            <w:r w:rsidRPr="00FC257A">
              <w:rPr>
                <w:rFonts w:asciiTheme="minorEastAsia" w:eastAsiaTheme="minorEastAsia" w:hAnsiTheme="minorEastAsia" w:hint="eastAsia"/>
                <w:sz w:val="24"/>
              </w:rPr>
              <w:t>实现</w:t>
            </w:r>
            <w:r w:rsidR="001E7413">
              <w:rPr>
                <w:rFonts w:asciiTheme="minorEastAsia" w:eastAsiaTheme="minorEastAsia" w:hAnsiTheme="minorEastAsia" w:hint="eastAsia"/>
                <w:sz w:val="24"/>
              </w:rPr>
              <w:t>markdown</w:t>
            </w:r>
            <w:r w:rsidR="00A341B4">
              <w:rPr>
                <w:rFonts w:asciiTheme="minorEastAsia" w:eastAsiaTheme="minorEastAsia" w:hAnsiTheme="minorEastAsia" w:hint="eastAsia"/>
                <w:sz w:val="24"/>
              </w:rPr>
              <w:t>阅读器基础</w:t>
            </w:r>
            <w:r w:rsidRPr="00FC257A">
              <w:rPr>
                <w:rFonts w:asciiTheme="minorEastAsia" w:eastAsiaTheme="minorEastAsia" w:hAnsiTheme="minorEastAsia" w:hint="eastAsia"/>
                <w:sz w:val="24"/>
              </w:rPr>
              <w:t>功能，</w:t>
            </w:r>
            <w:r w:rsidR="006E4024" w:rsidRPr="00FC257A">
              <w:rPr>
                <w:rFonts w:asciiTheme="minorEastAsia" w:eastAsiaTheme="minorEastAsia" w:hAnsiTheme="minorEastAsia" w:hint="eastAsia"/>
                <w:sz w:val="24"/>
              </w:rPr>
              <w:t>可完成基本的</w:t>
            </w:r>
            <w:r w:rsidR="00A341B4">
              <w:rPr>
                <w:rFonts w:asciiTheme="minorEastAsia" w:eastAsiaTheme="minorEastAsia" w:hAnsiTheme="minorEastAsia" w:hint="eastAsia"/>
                <w:sz w:val="24"/>
              </w:rPr>
              <w:t>打开、预览、管理文件</w:t>
            </w:r>
            <w:r w:rsidR="005D1325">
              <w:rPr>
                <w:rFonts w:asciiTheme="minorEastAsia" w:eastAsiaTheme="minorEastAsia" w:hAnsiTheme="minorEastAsia" w:hint="eastAsia"/>
                <w:sz w:val="24"/>
              </w:rPr>
              <w:t>操作</w:t>
            </w:r>
            <w:r w:rsidR="006E4024" w:rsidRPr="00FC257A">
              <w:rPr>
                <w:rFonts w:asciiTheme="minorEastAsia" w:eastAsiaTheme="minorEastAsia" w:hAnsiTheme="minorEastAsia" w:hint="eastAsia"/>
                <w:sz w:val="24"/>
              </w:rPr>
              <w:t>。支持多种</w:t>
            </w:r>
            <w:r w:rsidR="001E7413">
              <w:rPr>
                <w:rFonts w:asciiTheme="minorEastAsia" w:eastAsiaTheme="minorEastAsia" w:hAnsiTheme="minorEastAsia" w:hint="eastAsia"/>
                <w:sz w:val="24"/>
              </w:rPr>
              <w:t>markdown</w:t>
            </w:r>
            <w:r w:rsidR="006E4024" w:rsidRPr="00FC257A">
              <w:rPr>
                <w:rFonts w:asciiTheme="minorEastAsia" w:eastAsiaTheme="minorEastAsia" w:hAnsiTheme="minorEastAsia" w:hint="eastAsia"/>
                <w:sz w:val="24"/>
              </w:rPr>
              <w:t>语法。</w:t>
            </w:r>
            <w:r w:rsidR="006E4024" w:rsidRPr="00FC257A">
              <w:rPr>
                <w:rFonts w:asciiTheme="minorEastAsia" w:eastAsiaTheme="minorEastAsia" w:hAnsiTheme="minorEastAsia"/>
                <w:sz w:val="24"/>
              </w:rPr>
              <w:t xml:space="preserve"> </w:t>
            </w:r>
          </w:p>
          <w:p w14:paraId="4395DC50" w14:textId="77777777" w:rsidR="00106A56" w:rsidRPr="00FC257A" w:rsidRDefault="00106A56" w:rsidP="00106A56">
            <w:pPr>
              <w:pStyle w:val="a6"/>
              <w:numPr>
                <w:ilvl w:val="0"/>
                <w:numId w:val="8"/>
              </w:numPr>
              <w:spacing w:line="360" w:lineRule="auto"/>
              <w:ind w:firstLineChars="0"/>
              <w:rPr>
                <w:rFonts w:asciiTheme="minorEastAsia" w:eastAsiaTheme="minorEastAsia" w:hAnsiTheme="minorEastAsia"/>
                <w:sz w:val="24"/>
              </w:rPr>
            </w:pPr>
            <w:r w:rsidRPr="00FC257A">
              <w:rPr>
                <w:rFonts w:asciiTheme="minorEastAsia" w:eastAsiaTheme="minorEastAsia" w:hAnsiTheme="minorEastAsia" w:hint="eastAsia"/>
                <w:sz w:val="24"/>
              </w:rPr>
              <w:t>实现</w:t>
            </w:r>
            <w:r w:rsidR="006E4024" w:rsidRPr="00FC257A">
              <w:rPr>
                <w:rFonts w:asciiTheme="minorEastAsia" w:eastAsiaTheme="minorEastAsia" w:hAnsiTheme="minorEastAsia" w:hint="eastAsia"/>
                <w:sz w:val="24"/>
              </w:rPr>
              <w:t>阅读视图下手势翻页的功能。</w:t>
            </w:r>
          </w:p>
          <w:p w14:paraId="2AE3AE8E" w14:textId="77777777" w:rsidR="00A341B4" w:rsidRDefault="00106A56" w:rsidP="00106A56">
            <w:pPr>
              <w:pStyle w:val="a6"/>
              <w:numPr>
                <w:ilvl w:val="0"/>
                <w:numId w:val="8"/>
              </w:numPr>
              <w:spacing w:line="360" w:lineRule="auto"/>
              <w:ind w:firstLineChars="0"/>
              <w:rPr>
                <w:rFonts w:asciiTheme="minorEastAsia" w:eastAsiaTheme="minorEastAsia" w:hAnsiTheme="minorEastAsia"/>
                <w:sz w:val="24"/>
              </w:rPr>
            </w:pPr>
            <w:r w:rsidRPr="00FC257A">
              <w:rPr>
                <w:rFonts w:asciiTheme="minorEastAsia" w:eastAsiaTheme="minorEastAsia" w:hAnsiTheme="minorEastAsia" w:hint="eastAsia"/>
                <w:sz w:val="24"/>
              </w:rPr>
              <w:t>实现</w:t>
            </w:r>
            <w:r w:rsidR="00A341B4">
              <w:rPr>
                <w:rFonts w:asciiTheme="minorEastAsia" w:eastAsiaTheme="minorEastAsia" w:hAnsiTheme="minorEastAsia" w:hint="eastAsia"/>
                <w:sz w:val="24"/>
              </w:rPr>
              <w:t>用户注册登录后管理本地文件的功能。</w:t>
            </w:r>
          </w:p>
          <w:p w14:paraId="6731BE7B" w14:textId="7BAC430B" w:rsidR="00106A56" w:rsidRPr="00FC257A" w:rsidRDefault="00A341B4" w:rsidP="00106A56">
            <w:pPr>
              <w:pStyle w:val="a6"/>
              <w:numPr>
                <w:ilvl w:val="0"/>
                <w:numId w:val="8"/>
              </w:numPr>
              <w:spacing w:line="360" w:lineRule="auto"/>
              <w:ind w:firstLineChars="0"/>
              <w:rPr>
                <w:rFonts w:asciiTheme="minorEastAsia" w:eastAsiaTheme="minorEastAsia" w:hAnsiTheme="minorEastAsia"/>
                <w:sz w:val="24"/>
              </w:rPr>
            </w:pPr>
            <w:r>
              <w:rPr>
                <w:rFonts w:asciiTheme="minorEastAsia" w:eastAsiaTheme="minorEastAsia" w:hAnsiTheme="minorEastAsia" w:hint="eastAsia"/>
                <w:sz w:val="24"/>
              </w:rPr>
              <w:t>支持文件</w:t>
            </w:r>
            <w:r w:rsidR="006E4024" w:rsidRPr="00FC257A">
              <w:rPr>
                <w:rFonts w:asciiTheme="minorEastAsia" w:eastAsiaTheme="minorEastAsia" w:hAnsiTheme="minorEastAsia" w:hint="eastAsia"/>
                <w:sz w:val="24"/>
              </w:rPr>
              <w:t>的第三方平台分享。</w:t>
            </w:r>
          </w:p>
          <w:p w14:paraId="7A655137" w14:textId="1A94E573" w:rsidR="006E4024" w:rsidRPr="00FC257A" w:rsidRDefault="006E4024" w:rsidP="00106A56">
            <w:pPr>
              <w:pStyle w:val="a6"/>
              <w:numPr>
                <w:ilvl w:val="0"/>
                <w:numId w:val="8"/>
              </w:numPr>
              <w:spacing w:line="360" w:lineRule="auto"/>
              <w:ind w:firstLineChars="0"/>
              <w:rPr>
                <w:rFonts w:asciiTheme="minorEastAsia" w:eastAsiaTheme="minorEastAsia" w:hAnsiTheme="minorEastAsia"/>
                <w:sz w:val="24"/>
              </w:rPr>
            </w:pPr>
            <w:r w:rsidRPr="00FC257A">
              <w:rPr>
                <w:rFonts w:asciiTheme="minorEastAsia" w:eastAsiaTheme="minorEastAsia" w:hAnsiTheme="minorEastAsia" w:hint="eastAsia"/>
                <w:sz w:val="24"/>
              </w:rPr>
              <w:t>实现</w:t>
            </w:r>
            <w:r w:rsidR="00A341B4">
              <w:rPr>
                <w:rFonts w:asciiTheme="minorEastAsia" w:eastAsiaTheme="minorEastAsia" w:hAnsiTheme="minorEastAsia" w:hint="eastAsia"/>
                <w:sz w:val="24"/>
              </w:rPr>
              <w:t>关键字搜索、标记等拓展功能</w:t>
            </w:r>
            <w:r w:rsidRPr="00FC257A">
              <w:rPr>
                <w:rFonts w:asciiTheme="minorEastAsia" w:eastAsiaTheme="minorEastAsia" w:hAnsiTheme="minorEastAsia" w:hint="eastAsia"/>
                <w:sz w:val="24"/>
              </w:rPr>
              <w:t>。</w:t>
            </w:r>
          </w:p>
        </w:tc>
      </w:tr>
      <w:tr w:rsidR="00B47C23" w:rsidRPr="00DC7B2C" w14:paraId="56B37B42" w14:textId="77777777" w:rsidTr="00DC7B2C">
        <w:trPr>
          <w:trHeight w:val="450"/>
        </w:trPr>
        <w:tc>
          <w:tcPr>
            <w:tcW w:w="8505" w:type="dxa"/>
            <w:gridSpan w:val="16"/>
            <w:tcBorders>
              <w:top w:val="single" w:sz="4" w:space="0" w:color="auto"/>
              <w:left w:val="single" w:sz="4" w:space="0" w:color="auto"/>
              <w:bottom w:val="single" w:sz="4" w:space="0" w:color="auto"/>
              <w:right w:val="single" w:sz="4" w:space="0" w:color="auto"/>
            </w:tcBorders>
            <w:vAlign w:val="center"/>
          </w:tcPr>
          <w:p w14:paraId="7039064C" w14:textId="77777777" w:rsidR="00B47C23" w:rsidRPr="00FC257A" w:rsidRDefault="00B47C23" w:rsidP="004F1846">
            <w:pPr>
              <w:jc w:val="center"/>
              <w:rPr>
                <w:rFonts w:asciiTheme="minorEastAsia" w:eastAsiaTheme="minorEastAsia" w:hAnsiTheme="minorEastAsia"/>
                <w:sz w:val="24"/>
              </w:rPr>
            </w:pPr>
            <w:r w:rsidRPr="00FC257A">
              <w:rPr>
                <w:rFonts w:asciiTheme="minorEastAsia" w:eastAsiaTheme="minorEastAsia" w:hAnsiTheme="minorEastAsia" w:hint="eastAsia"/>
                <w:sz w:val="24"/>
              </w:rPr>
              <w:t>研究计划及预期成果</w:t>
            </w:r>
          </w:p>
        </w:tc>
      </w:tr>
      <w:tr w:rsidR="00B47C23" w:rsidRPr="00DC7B2C" w14:paraId="5913B677" w14:textId="77777777" w:rsidTr="00DC7B2C">
        <w:trPr>
          <w:trHeight w:val="680"/>
        </w:trPr>
        <w:tc>
          <w:tcPr>
            <w:tcW w:w="2700" w:type="dxa"/>
            <w:gridSpan w:val="5"/>
            <w:tcBorders>
              <w:top w:val="single" w:sz="4" w:space="0" w:color="auto"/>
              <w:left w:val="single" w:sz="4" w:space="0" w:color="auto"/>
              <w:bottom w:val="single" w:sz="4" w:space="0" w:color="auto"/>
              <w:right w:val="single" w:sz="4" w:space="0" w:color="auto"/>
            </w:tcBorders>
            <w:vAlign w:val="center"/>
          </w:tcPr>
          <w:p w14:paraId="3E8C7150" w14:textId="77777777" w:rsidR="00B47C23" w:rsidRPr="00FC257A" w:rsidRDefault="00B47C23" w:rsidP="004F1846">
            <w:pPr>
              <w:jc w:val="center"/>
              <w:rPr>
                <w:rFonts w:asciiTheme="minorEastAsia" w:eastAsiaTheme="minorEastAsia" w:hAnsiTheme="minorEastAsia"/>
                <w:sz w:val="24"/>
              </w:rPr>
            </w:pPr>
            <w:r w:rsidRPr="00FC257A">
              <w:rPr>
                <w:rFonts w:asciiTheme="minorEastAsia" w:eastAsiaTheme="minorEastAsia" w:hAnsiTheme="minorEastAsia" w:hint="eastAsia"/>
                <w:sz w:val="24"/>
              </w:rPr>
              <w:t>主要研究阶段</w:t>
            </w:r>
          </w:p>
          <w:p w14:paraId="2CE3D7D7" w14:textId="77777777" w:rsidR="00B47C23" w:rsidRPr="00FC257A" w:rsidRDefault="00B47C23" w:rsidP="004F1846">
            <w:pPr>
              <w:jc w:val="center"/>
              <w:rPr>
                <w:rFonts w:asciiTheme="minorEastAsia" w:eastAsiaTheme="minorEastAsia" w:hAnsiTheme="minorEastAsia"/>
                <w:sz w:val="24"/>
              </w:rPr>
            </w:pPr>
            <w:r w:rsidRPr="00FC257A">
              <w:rPr>
                <w:rFonts w:asciiTheme="minorEastAsia" w:eastAsiaTheme="minorEastAsia" w:hAnsiTheme="minorEastAsia" w:hint="eastAsia"/>
                <w:sz w:val="24"/>
              </w:rPr>
              <w:t>（起止时间）</w:t>
            </w:r>
          </w:p>
        </w:tc>
        <w:tc>
          <w:tcPr>
            <w:tcW w:w="4137" w:type="dxa"/>
            <w:gridSpan w:val="9"/>
            <w:tcBorders>
              <w:top w:val="single" w:sz="4" w:space="0" w:color="auto"/>
              <w:left w:val="single" w:sz="4" w:space="0" w:color="auto"/>
              <w:bottom w:val="single" w:sz="4" w:space="0" w:color="auto"/>
              <w:right w:val="single" w:sz="4" w:space="0" w:color="auto"/>
            </w:tcBorders>
            <w:vAlign w:val="center"/>
          </w:tcPr>
          <w:p w14:paraId="3BDC1B69" w14:textId="77777777" w:rsidR="00B47C23" w:rsidRPr="00DC7B2C" w:rsidRDefault="00B47C23" w:rsidP="004F1846">
            <w:pPr>
              <w:jc w:val="center"/>
              <w:rPr>
                <w:rFonts w:asciiTheme="minorEastAsia" w:eastAsiaTheme="minorEastAsia" w:hAnsiTheme="minorEastAsia"/>
                <w:sz w:val="24"/>
              </w:rPr>
            </w:pPr>
            <w:r w:rsidRPr="00DC7B2C">
              <w:rPr>
                <w:rFonts w:asciiTheme="minorEastAsia" w:eastAsiaTheme="minorEastAsia" w:hAnsiTheme="minorEastAsia" w:hint="eastAsia"/>
                <w:sz w:val="24"/>
              </w:rPr>
              <w:t>阶段预期成果</w:t>
            </w:r>
          </w:p>
        </w:tc>
        <w:tc>
          <w:tcPr>
            <w:tcW w:w="1668" w:type="dxa"/>
            <w:gridSpan w:val="2"/>
            <w:tcBorders>
              <w:top w:val="single" w:sz="4" w:space="0" w:color="auto"/>
              <w:left w:val="single" w:sz="4" w:space="0" w:color="auto"/>
              <w:bottom w:val="single" w:sz="4" w:space="0" w:color="auto"/>
              <w:right w:val="single" w:sz="4" w:space="0" w:color="auto"/>
            </w:tcBorders>
            <w:vAlign w:val="center"/>
          </w:tcPr>
          <w:p w14:paraId="06146FDA" w14:textId="77777777" w:rsidR="00B47C23" w:rsidRPr="00DC7B2C" w:rsidRDefault="00B47C23" w:rsidP="004F1846">
            <w:pPr>
              <w:jc w:val="center"/>
              <w:rPr>
                <w:rFonts w:asciiTheme="minorEastAsia" w:eastAsiaTheme="minorEastAsia" w:hAnsiTheme="minorEastAsia"/>
                <w:sz w:val="24"/>
              </w:rPr>
            </w:pPr>
            <w:r w:rsidRPr="00DC7B2C">
              <w:rPr>
                <w:rFonts w:asciiTheme="minorEastAsia" w:eastAsiaTheme="minorEastAsia" w:hAnsiTheme="minorEastAsia" w:hint="eastAsia"/>
                <w:sz w:val="24"/>
              </w:rPr>
              <w:t>成果形式</w:t>
            </w:r>
          </w:p>
        </w:tc>
      </w:tr>
      <w:tr w:rsidR="00B47C23" w:rsidRPr="00DC7B2C" w14:paraId="538A7B40" w14:textId="77777777" w:rsidTr="00DC7B2C">
        <w:trPr>
          <w:trHeight w:val="680"/>
        </w:trPr>
        <w:tc>
          <w:tcPr>
            <w:tcW w:w="975" w:type="dxa"/>
            <w:tcBorders>
              <w:top w:val="single" w:sz="4" w:space="0" w:color="auto"/>
              <w:left w:val="single" w:sz="4" w:space="0" w:color="auto"/>
              <w:bottom w:val="single" w:sz="4" w:space="0" w:color="auto"/>
              <w:right w:val="single" w:sz="4" w:space="0" w:color="auto"/>
            </w:tcBorders>
            <w:vAlign w:val="center"/>
          </w:tcPr>
          <w:p w14:paraId="644BDCE1" w14:textId="77777777" w:rsidR="00B47C23" w:rsidRPr="00FC257A" w:rsidRDefault="00B47C23" w:rsidP="004F1846">
            <w:pPr>
              <w:rPr>
                <w:rFonts w:asciiTheme="minorEastAsia" w:eastAsiaTheme="minorEastAsia" w:hAnsiTheme="minorEastAsia"/>
                <w:sz w:val="24"/>
              </w:rPr>
            </w:pPr>
            <w:r w:rsidRPr="00FC257A">
              <w:rPr>
                <w:rFonts w:asciiTheme="minorEastAsia" w:eastAsiaTheme="minorEastAsia" w:hAnsiTheme="minorEastAsia" w:hint="eastAsia"/>
                <w:sz w:val="24"/>
              </w:rPr>
              <w:t>前期</w:t>
            </w:r>
          </w:p>
        </w:tc>
        <w:tc>
          <w:tcPr>
            <w:tcW w:w="1725" w:type="dxa"/>
            <w:gridSpan w:val="4"/>
            <w:tcBorders>
              <w:top w:val="single" w:sz="4" w:space="0" w:color="auto"/>
              <w:left w:val="single" w:sz="4" w:space="0" w:color="auto"/>
              <w:bottom w:val="single" w:sz="4" w:space="0" w:color="auto"/>
              <w:right w:val="single" w:sz="4" w:space="0" w:color="auto"/>
            </w:tcBorders>
            <w:vAlign w:val="center"/>
          </w:tcPr>
          <w:p w14:paraId="4D6581EC" w14:textId="77777777" w:rsidR="00B47C23" w:rsidRPr="00FC257A" w:rsidRDefault="00B47C23" w:rsidP="004F1846">
            <w:pPr>
              <w:rPr>
                <w:rFonts w:asciiTheme="minorEastAsia" w:eastAsiaTheme="minorEastAsia" w:hAnsiTheme="minorEastAsia"/>
                <w:sz w:val="24"/>
              </w:rPr>
            </w:pPr>
          </w:p>
        </w:tc>
        <w:tc>
          <w:tcPr>
            <w:tcW w:w="4137" w:type="dxa"/>
            <w:gridSpan w:val="9"/>
            <w:tcBorders>
              <w:top w:val="single" w:sz="4" w:space="0" w:color="auto"/>
              <w:left w:val="single" w:sz="4" w:space="0" w:color="auto"/>
              <w:bottom w:val="single" w:sz="4" w:space="0" w:color="auto"/>
              <w:right w:val="single" w:sz="4" w:space="0" w:color="auto"/>
            </w:tcBorders>
            <w:vAlign w:val="center"/>
          </w:tcPr>
          <w:p w14:paraId="4A3620F0" w14:textId="77777777" w:rsidR="00B47C23" w:rsidRPr="00DC7B2C" w:rsidRDefault="00B47C23" w:rsidP="004F1846">
            <w:pPr>
              <w:rPr>
                <w:rFonts w:asciiTheme="minorEastAsia" w:eastAsiaTheme="minorEastAsia" w:hAnsiTheme="minorEastAsia"/>
                <w:sz w:val="24"/>
              </w:rPr>
            </w:pPr>
          </w:p>
        </w:tc>
        <w:tc>
          <w:tcPr>
            <w:tcW w:w="1668" w:type="dxa"/>
            <w:gridSpan w:val="2"/>
            <w:tcBorders>
              <w:top w:val="single" w:sz="4" w:space="0" w:color="auto"/>
              <w:left w:val="single" w:sz="4" w:space="0" w:color="auto"/>
              <w:bottom w:val="single" w:sz="4" w:space="0" w:color="auto"/>
              <w:right w:val="single" w:sz="4" w:space="0" w:color="auto"/>
            </w:tcBorders>
            <w:vAlign w:val="center"/>
          </w:tcPr>
          <w:p w14:paraId="199A67BD" w14:textId="77777777" w:rsidR="00B47C23" w:rsidRPr="00DC7B2C" w:rsidRDefault="00B47C23" w:rsidP="004F1846">
            <w:pPr>
              <w:rPr>
                <w:rFonts w:asciiTheme="minorEastAsia" w:eastAsiaTheme="minorEastAsia" w:hAnsiTheme="minorEastAsia"/>
                <w:sz w:val="24"/>
              </w:rPr>
            </w:pPr>
          </w:p>
        </w:tc>
      </w:tr>
      <w:tr w:rsidR="00B47C23" w:rsidRPr="00DC7B2C" w14:paraId="59C62712" w14:textId="77777777" w:rsidTr="00DC7B2C">
        <w:trPr>
          <w:trHeight w:val="680"/>
        </w:trPr>
        <w:tc>
          <w:tcPr>
            <w:tcW w:w="975" w:type="dxa"/>
            <w:tcBorders>
              <w:top w:val="single" w:sz="4" w:space="0" w:color="auto"/>
              <w:left w:val="single" w:sz="4" w:space="0" w:color="auto"/>
              <w:bottom w:val="single" w:sz="4" w:space="0" w:color="auto"/>
              <w:right w:val="single" w:sz="4" w:space="0" w:color="auto"/>
            </w:tcBorders>
            <w:vAlign w:val="center"/>
          </w:tcPr>
          <w:p w14:paraId="02A72BEF" w14:textId="77777777" w:rsidR="00B47C23" w:rsidRPr="00FC257A" w:rsidRDefault="00B47C23" w:rsidP="004F1846">
            <w:pPr>
              <w:rPr>
                <w:rFonts w:asciiTheme="minorEastAsia" w:eastAsiaTheme="minorEastAsia" w:hAnsiTheme="minorEastAsia"/>
                <w:sz w:val="24"/>
              </w:rPr>
            </w:pPr>
            <w:r w:rsidRPr="00FC257A">
              <w:rPr>
                <w:rFonts w:asciiTheme="minorEastAsia" w:eastAsiaTheme="minorEastAsia" w:hAnsiTheme="minorEastAsia" w:hint="eastAsia"/>
                <w:sz w:val="24"/>
              </w:rPr>
              <w:t>中期</w:t>
            </w:r>
          </w:p>
        </w:tc>
        <w:tc>
          <w:tcPr>
            <w:tcW w:w="1725" w:type="dxa"/>
            <w:gridSpan w:val="4"/>
            <w:tcBorders>
              <w:top w:val="single" w:sz="4" w:space="0" w:color="auto"/>
              <w:left w:val="single" w:sz="4" w:space="0" w:color="auto"/>
              <w:bottom w:val="single" w:sz="4" w:space="0" w:color="auto"/>
              <w:right w:val="single" w:sz="4" w:space="0" w:color="auto"/>
            </w:tcBorders>
            <w:vAlign w:val="center"/>
          </w:tcPr>
          <w:p w14:paraId="624D0F98" w14:textId="77777777" w:rsidR="00B47C23" w:rsidRPr="00FC257A" w:rsidRDefault="00B47C23" w:rsidP="004F1846">
            <w:pPr>
              <w:rPr>
                <w:rFonts w:asciiTheme="minorEastAsia" w:eastAsiaTheme="minorEastAsia" w:hAnsiTheme="minorEastAsia"/>
                <w:sz w:val="24"/>
              </w:rPr>
            </w:pPr>
          </w:p>
        </w:tc>
        <w:tc>
          <w:tcPr>
            <w:tcW w:w="4137" w:type="dxa"/>
            <w:gridSpan w:val="9"/>
            <w:tcBorders>
              <w:top w:val="single" w:sz="4" w:space="0" w:color="auto"/>
              <w:left w:val="single" w:sz="4" w:space="0" w:color="auto"/>
              <w:bottom w:val="single" w:sz="4" w:space="0" w:color="auto"/>
              <w:right w:val="single" w:sz="4" w:space="0" w:color="auto"/>
            </w:tcBorders>
            <w:vAlign w:val="center"/>
          </w:tcPr>
          <w:p w14:paraId="415C14A9" w14:textId="77777777" w:rsidR="00B47C23" w:rsidRPr="00DC7B2C" w:rsidRDefault="00B47C23" w:rsidP="004F1846">
            <w:pPr>
              <w:rPr>
                <w:rFonts w:asciiTheme="minorEastAsia" w:eastAsiaTheme="minorEastAsia" w:hAnsiTheme="minorEastAsia"/>
                <w:sz w:val="24"/>
              </w:rPr>
            </w:pPr>
          </w:p>
        </w:tc>
        <w:tc>
          <w:tcPr>
            <w:tcW w:w="1668" w:type="dxa"/>
            <w:gridSpan w:val="2"/>
            <w:tcBorders>
              <w:top w:val="single" w:sz="4" w:space="0" w:color="auto"/>
              <w:left w:val="single" w:sz="4" w:space="0" w:color="auto"/>
              <w:bottom w:val="single" w:sz="4" w:space="0" w:color="auto"/>
              <w:right w:val="single" w:sz="4" w:space="0" w:color="auto"/>
            </w:tcBorders>
            <w:vAlign w:val="center"/>
          </w:tcPr>
          <w:p w14:paraId="04916B18" w14:textId="77777777" w:rsidR="00B47C23" w:rsidRPr="00DC7B2C" w:rsidRDefault="00B47C23" w:rsidP="004F1846">
            <w:pPr>
              <w:rPr>
                <w:rFonts w:asciiTheme="minorEastAsia" w:eastAsiaTheme="minorEastAsia" w:hAnsiTheme="minorEastAsia"/>
                <w:sz w:val="24"/>
              </w:rPr>
            </w:pPr>
          </w:p>
        </w:tc>
      </w:tr>
      <w:tr w:rsidR="00B47C23" w:rsidRPr="00DC7B2C" w14:paraId="018E4A72" w14:textId="77777777" w:rsidTr="00DC7B2C">
        <w:trPr>
          <w:trHeight w:val="680"/>
        </w:trPr>
        <w:tc>
          <w:tcPr>
            <w:tcW w:w="975" w:type="dxa"/>
            <w:tcBorders>
              <w:top w:val="single" w:sz="4" w:space="0" w:color="auto"/>
              <w:left w:val="single" w:sz="4" w:space="0" w:color="auto"/>
              <w:bottom w:val="single" w:sz="4" w:space="0" w:color="auto"/>
              <w:right w:val="single" w:sz="4" w:space="0" w:color="auto"/>
            </w:tcBorders>
            <w:vAlign w:val="center"/>
          </w:tcPr>
          <w:p w14:paraId="21D5D5F3" w14:textId="77777777" w:rsidR="00B47C23" w:rsidRPr="00FC257A" w:rsidRDefault="00B47C23" w:rsidP="004F1846">
            <w:pPr>
              <w:rPr>
                <w:rFonts w:asciiTheme="minorEastAsia" w:eastAsiaTheme="minorEastAsia" w:hAnsiTheme="minorEastAsia"/>
                <w:sz w:val="24"/>
              </w:rPr>
            </w:pPr>
            <w:r w:rsidRPr="00FC257A">
              <w:rPr>
                <w:rFonts w:asciiTheme="minorEastAsia" w:eastAsiaTheme="minorEastAsia" w:hAnsiTheme="minorEastAsia" w:hint="eastAsia"/>
                <w:sz w:val="24"/>
              </w:rPr>
              <w:t>后期</w:t>
            </w:r>
          </w:p>
        </w:tc>
        <w:tc>
          <w:tcPr>
            <w:tcW w:w="1725" w:type="dxa"/>
            <w:gridSpan w:val="4"/>
            <w:tcBorders>
              <w:top w:val="single" w:sz="4" w:space="0" w:color="auto"/>
              <w:left w:val="single" w:sz="4" w:space="0" w:color="auto"/>
              <w:bottom w:val="single" w:sz="4" w:space="0" w:color="auto"/>
              <w:right w:val="single" w:sz="4" w:space="0" w:color="auto"/>
            </w:tcBorders>
            <w:vAlign w:val="center"/>
          </w:tcPr>
          <w:p w14:paraId="237DA126" w14:textId="77777777" w:rsidR="00B47C23" w:rsidRPr="00FC257A" w:rsidRDefault="00B47C23" w:rsidP="004F1846">
            <w:pPr>
              <w:rPr>
                <w:rFonts w:asciiTheme="minorEastAsia" w:eastAsiaTheme="minorEastAsia" w:hAnsiTheme="minorEastAsia"/>
                <w:sz w:val="24"/>
              </w:rPr>
            </w:pPr>
          </w:p>
        </w:tc>
        <w:tc>
          <w:tcPr>
            <w:tcW w:w="4137" w:type="dxa"/>
            <w:gridSpan w:val="9"/>
            <w:tcBorders>
              <w:top w:val="single" w:sz="4" w:space="0" w:color="auto"/>
              <w:left w:val="single" w:sz="4" w:space="0" w:color="auto"/>
              <w:bottom w:val="single" w:sz="4" w:space="0" w:color="auto"/>
              <w:right w:val="single" w:sz="4" w:space="0" w:color="auto"/>
            </w:tcBorders>
            <w:vAlign w:val="center"/>
          </w:tcPr>
          <w:p w14:paraId="259BE86D" w14:textId="77777777" w:rsidR="00B47C23" w:rsidRPr="00DC7B2C" w:rsidRDefault="00B47C23" w:rsidP="004F1846">
            <w:pPr>
              <w:rPr>
                <w:rFonts w:asciiTheme="minorEastAsia" w:eastAsiaTheme="minorEastAsia" w:hAnsiTheme="minorEastAsia"/>
                <w:sz w:val="24"/>
              </w:rPr>
            </w:pPr>
          </w:p>
        </w:tc>
        <w:tc>
          <w:tcPr>
            <w:tcW w:w="1668" w:type="dxa"/>
            <w:gridSpan w:val="2"/>
            <w:tcBorders>
              <w:top w:val="single" w:sz="4" w:space="0" w:color="auto"/>
              <w:left w:val="single" w:sz="4" w:space="0" w:color="auto"/>
              <w:bottom w:val="single" w:sz="4" w:space="0" w:color="auto"/>
              <w:right w:val="single" w:sz="4" w:space="0" w:color="auto"/>
            </w:tcBorders>
            <w:vAlign w:val="center"/>
          </w:tcPr>
          <w:p w14:paraId="69306B39" w14:textId="77777777" w:rsidR="00B47C23" w:rsidRPr="00DC7B2C" w:rsidRDefault="00B47C23" w:rsidP="004F1846">
            <w:pPr>
              <w:rPr>
                <w:rFonts w:asciiTheme="minorEastAsia" w:eastAsiaTheme="minorEastAsia" w:hAnsiTheme="minorEastAsia"/>
                <w:sz w:val="24"/>
              </w:rPr>
            </w:pPr>
          </w:p>
        </w:tc>
      </w:tr>
      <w:tr w:rsidR="00B47C23" w:rsidRPr="00DC7B2C" w14:paraId="5DABFA27" w14:textId="77777777" w:rsidTr="00DC7B2C">
        <w:trPr>
          <w:trHeight w:val="680"/>
        </w:trPr>
        <w:tc>
          <w:tcPr>
            <w:tcW w:w="2700" w:type="dxa"/>
            <w:gridSpan w:val="5"/>
            <w:vMerge w:val="restart"/>
            <w:tcBorders>
              <w:top w:val="single" w:sz="4" w:space="0" w:color="auto"/>
              <w:left w:val="single" w:sz="4" w:space="0" w:color="auto"/>
              <w:bottom w:val="single" w:sz="4" w:space="0" w:color="auto"/>
              <w:right w:val="single" w:sz="4" w:space="0" w:color="auto"/>
            </w:tcBorders>
            <w:vAlign w:val="center"/>
          </w:tcPr>
          <w:p w14:paraId="4ACA97A2" w14:textId="77777777" w:rsidR="00B47C23" w:rsidRPr="00FC257A" w:rsidRDefault="00B47C23" w:rsidP="004F1846">
            <w:pPr>
              <w:jc w:val="center"/>
              <w:rPr>
                <w:rFonts w:asciiTheme="minorEastAsia" w:eastAsiaTheme="minorEastAsia" w:hAnsiTheme="minorEastAsia"/>
                <w:sz w:val="24"/>
              </w:rPr>
            </w:pPr>
            <w:r w:rsidRPr="00FC257A">
              <w:rPr>
                <w:rFonts w:asciiTheme="minorEastAsia" w:eastAsiaTheme="minorEastAsia" w:hAnsiTheme="minorEastAsia" w:hint="eastAsia"/>
                <w:sz w:val="24"/>
              </w:rPr>
              <w:t>最终研究成果</w:t>
            </w:r>
          </w:p>
        </w:tc>
        <w:tc>
          <w:tcPr>
            <w:tcW w:w="4137" w:type="dxa"/>
            <w:gridSpan w:val="9"/>
            <w:tcBorders>
              <w:top w:val="single" w:sz="4" w:space="0" w:color="auto"/>
              <w:left w:val="single" w:sz="4" w:space="0" w:color="auto"/>
              <w:bottom w:val="single" w:sz="4" w:space="0" w:color="auto"/>
              <w:right w:val="single" w:sz="4" w:space="0" w:color="auto"/>
            </w:tcBorders>
            <w:vAlign w:val="center"/>
          </w:tcPr>
          <w:p w14:paraId="5927FFBD" w14:textId="77777777" w:rsidR="00B47C23" w:rsidRPr="00DC7B2C" w:rsidRDefault="00B47C23" w:rsidP="004F1846">
            <w:pPr>
              <w:jc w:val="center"/>
              <w:rPr>
                <w:rFonts w:asciiTheme="minorEastAsia" w:eastAsiaTheme="minorEastAsia" w:hAnsiTheme="minorEastAsia"/>
                <w:spacing w:val="-1"/>
                <w:kern w:val="0"/>
                <w:sz w:val="24"/>
              </w:rPr>
            </w:pPr>
            <w:r w:rsidRPr="00DC7B2C">
              <w:rPr>
                <w:rFonts w:asciiTheme="minorEastAsia" w:eastAsiaTheme="minorEastAsia" w:hAnsiTheme="minorEastAsia" w:hint="eastAsia"/>
                <w:spacing w:val="-1"/>
                <w:kern w:val="0"/>
                <w:sz w:val="24"/>
              </w:rPr>
              <w:t>最终成果名称</w:t>
            </w:r>
          </w:p>
        </w:tc>
        <w:tc>
          <w:tcPr>
            <w:tcW w:w="1668" w:type="dxa"/>
            <w:gridSpan w:val="2"/>
            <w:tcBorders>
              <w:top w:val="single" w:sz="4" w:space="0" w:color="auto"/>
              <w:left w:val="single" w:sz="4" w:space="0" w:color="auto"/>
              <w:bottom w:val="single" w:sz="4" w:space="0" w:color="auto"/>
              <w:right w:val="single" w:sz="4" w:space="0" w:color="auto"/>
            </w:tcBorders>
            <w:vAlign w:val="center"/>
          </w:tcPr>
          <w:p w14:paraId="6E8ACB73" w14:textId="77777777" w:rsidR="00B47C23" w:rsidRPr="00DC7B2C" w:rsidRDefault="00B47C23" w:rsidP="004F1846">
            <w:pPr>
              <w:jc w:val="center"/>
              <w:rPr>
                <w:rFonts w:asciiTheme="minorEastAsia" w:eastAsiaTheme="minorEastAsia" w:hAnsiTheme="minorEastAsia"/>
                <w:spacing w:val="-1"/>
                <w:kern w:val="0"/>
                <w:sz w:val="24"/>
              </w:rPr>
            </w:pPr>
            <w:r w:rsidRPr="00DC7B2C">
              <w:rPr>
                <w:rFonts w:asciiTheme="minorEastAsia" w:eastAsiaTheme="minorEastAsia" w:hAnsiTheme="minorEastAsia" w:hint="eastAsia"/>
                <w:spacing w:val="-1"/>
                <w:kern w:val="0"/>
                <w:sz w:val="24"/>
              </w:rPr>
              <w:t>最终成果形式</w:t>
            </w:r>
          </w:p>
        </w:tc>
      </w:tr>
      <w:tr w:rsidR="00B47C23" w:rsidRPr="00DC7B2C" w14:paraId="67ADF18E" w14:textId="77777777" w:rsidTr="00DC7B2C">
        <w:trPr>
          <w:trHeight w:val="680"/>
        </w:trPr>
        <w:tc>
          <w:tcPr>
            <w:tcW w:w="2700" w:type="dxa"/>
            <w:gridSpan w:val="5"/>
            <w:vMerge/>
            <w:tcBorders>
              <w:top w:val="single" w:sz="4" w:space="0" w:color="auto"/>
              <w:left w:val="single" w:sz="4" w:space="0" w:color="auto"/>
              <w:bottom w:val="single" w:sz="4" w:space="0" w:color="auto"/>
              <w:right w:val="single" w:sz="4" w:space="0" w:color="auto"/>
            </w:tcBorders>
            <w:vAlign w:val="center"/>
          </w:tcPr>
          <w:p w14:paraId="29A8A248" w14:textId="77777777" w:rsidR="00B47C23" w:rsidRPr="00FC257A" w:rsidRDefault="00B47C23" w:rsidP="004F1846">
            <w:pPr>
              <w:widowControl/>
              <w:jc w:val="left"/>
              <w:rPr>
                <w:rFonts w:asciiTheme="minorEastAsia" w:eastAsiaTheme="minorEastAsia" w:hAnsiTheme="minorEastAsia"/>
                <w:sz w:val="24"/>
              </w:rPr>
            </w:pPr>
          </w:p>
        </w:tc>
        <w:tc>
          <w:tcPr>
            <w:tcW w:w="4137" w:type="dxa"/>
            <w:gridSpan w:val="9"/>
            <w:tcBorders>
              <w:top w:val="single" w:sz="4" w:space="0" w:color="auto"/>
              <w:left w:val="single" w:sz="4" w:space="0" w:color="auto"/>
              <w:bottom w:val="single" w:sz="4" w:space="0" w:color="auto"/>
              <w:right w:val="single" w:sz="4" w:space="0" w:color="auto"/>
            </w:tcBorders>
            <w:vAlign w:val="center"/>
          </w:tcPr>
          <w:p w14:paraId="45665E27" w14:textId="77777777" w:rsidR="00B47C23" w:rsidRPr="00DC7B2C" w:rsidRDefault="00B47C23" w:rsidP="004F1846">
            <w:pPr>
              <w:jc w:val="center"/>
              <w:rPr>
                <w:rFonts w:asciiTheme="minorEastAsia" w:eastAsiaTheme="minorEastAsia" w:hAnsiTheme="minorEastAsia"/>
                <w:spacing w:val="-1"/>
                <w:kern w:val="0"/>
                <w:sz w:val="24"/>
              </w:rPr>
            </w:pPr>
            <w:r w:rsidRPr="00DC7B2C">
              <w:rPr>
                <w:rFonts w:asciiTheme="minorEastAsia" w:eastAsiaTheme="minorEastAsia" w:hAnsiTheme="minorEastAsia" w:hint="eastAsia"/>
                <w:spacing w:val="-1"/>
                <w:kern w:val="0"/>
                <w:sz w:val="24"/>
              </w:rPr>
              <w:t>提示：科技论文、技术报告、软件著作权、专利等</w:t>
            </w:r>
          </w:p>
        </w:tc>
        <w:tc>
          <w:tcPr>
            <w:tcW w:w="1668" w:type="dxa"/>
            <w:gridSpan w:val="2"/>
            <w:tcBorders>
              <w:top w:val="single" w:sz="4" w:space="0" w:color="auto"/>
              <w:left w:val="single" w:sz="4" w:space="0" w:color="auto"/>
              <w:bottom w:val="single" w:sz="4" w:space="0" w:color="auto"/>
              <w:right w:val="single" w:sz="4" w:space="0" w:color="auto"/>
            </w:tcBorders>
            <w:vAlign w:val="center"/>
          </w:tcPr>
          <w:p w14:paraId="0336C847" w14:textId="77777777" w:rsidR="00B47C23" w:rsidRPr="00DC7B2C" w:rsidRDefault="00B47C23" w:rsidP="004F1846">
            <w:pPr>
              <w:jc w:val="center"/>
              <w:rPr>
                <w:rFonts w:asciiTheme="minorEastAsia" w:eastAsiaTheme="minorEastAsia" w:hAnsiTheme="minorEastAsia"/>
                <w:spacing w:val="-1"/>
                <w:kern w:val="0"/>
                <w:sz w:val="24"/>
              </w:rPr>
            </w:pPr>
            <w:r w:rsidRPr="00DC7B2C">
              <w:rPr>
                <w:rFonts w:asciiTheme="minorEastAsia" w:eastAsiaTheme="minorEastAsia" w:hAnsiTheme="minorEastAsia" w:hint="eastAsia"/>
                <w:sz w:val="24"/>
              </w:rPr>
              <w:t>系统应用软件及网站</w:t>
            </w:r>
          </w:p>
        </w:tc>
      </w:tr>
      <w:tr w:rsidR="00B47C23" w:rsidRPr="00DC7B2C" w14:paraId="2C0D5010" w14:textId="77777777" w:rsidTr="00DC7B2C">
        <w:trPr>
          <w:trHeight w:val="353"/>
        </w:trPr>
        <w:tc>
          <w:tcPr>
            <w:tcW w:w="8505" w:type="dxa"/>
            <w:gridSpan w:val="16"/>
            <w:tcBorders>
              <w:top w:val="single" w:sz="4" w:space="0" w:color="auto"/>
              <w:left w:val="single" w:sz="4" w:space="0" w:color="auto"/>
              <w:bottom w:val="single" w:sz="4" w:space="0" w:color="auto"/>
              <w:right w:val="single" w:sz="4" w:space="0" w:color="auto"/>
            </w:tcBorders>
            <w:vAlign w:val="center"/>
          </w:tcPr>
          <w:p w14:paraId="1718C369" w14:textId="77777777" w:rsidR="00B47C23" w:rsidRPr="00FC257A" w:rsidRDefault="00B47C23" w:rsidP="004F1846">
            <w:pPr>
              <w:jc w:val="center"/>
              <w:rPr>
                <w:rFonts w:asciiTheme="minorEastAsia" w:eastAsiaTheme="minorEastAsia" w:hAnsiTheme="minorEastAsia"/>
                <w:sz w:val="24"/>
              </w:rPr>
            </w:pPr>
            <w:r w:rsidRPr="00FC257A">
              <w:rPr>
                <w:rFonts w:asciiTheme="minorEastAsia" w:eastAsiaTheme="minorEastAsia" w:hAnsiTheme="minorEastAsia" w:hint="eastAsia"/>
                <w:b/>
                <w:sz w:val="24"/>
              </w:rPr>
              <w:t>经费预算</w:t>
            </w:r>
          </w:p>
        </w:tc>
      </w:tr>
      <w:tr w:rsidR="00B47C23" w:rsidRPr="00DC7B2C" w14:paraId="66EA086A" w14:textId="77777777" w:rsidTr="00DC7B2C">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14:paraId="15C54324" w14:textId="77777777" w:rsidR="00B47C23" w:rsidRPr="00FC257A" w:rsidRDefault="00B47C23" w:rsidP="004F1846">
            <w:pPr>
              <w:jc w:val="center"/>
              <w:rPr>
                <w:rFonts w:asciiTheme="minorEastAsia" w:eastAsiaTheme="minorEastAsia" w:hAnsiTheme="minorEastAsia"/>
                <w:sz w:val="24"/>
              </w:rPr>
            </w:pPr>
            <w:r w:rsidRPr="00FC257A">
              <w:rPr>
                <w:rFonts w:asciiTheme="minorEastAsia" w:eastAsiaTheme="minorEastAsia" w:hAnsiTheme="minorEastAsia" w:hint="eastAsia"/>
                <w:sz w:val="24"/>
              </w:rPr>
              <w:t>序号</w:t>
            </w:r>
          </w:p>
        </w:tc>
        <w:tc>
          <w:tcPr>
            <w:tcW w:w="2818" w:type="dxa"/>
            <w:gridSpan w:val="6"/>
            <w:tcBorders>
              <w:top w:val="single" w:sz="4" w:space="0" w:color="auto"/>
              <w:left w:val="single" w:sz="4" w:space="0" w:color="auto"/>
              <w:bottom w:val="single" w:sz="4" w:space="0" w:color="auto"/>
              <w:right w:val="single" w:sz="4" w:space="0" w:color="auto"/>
            </w:tcBorders>
            <w:vAlign w:val="center"/>
          </w:tcPr>
          <w:p w14:paraId="4BAD80F0" w14:textId="77777777" w:rsidR="00B47C23" w:rsidRPr="00FC257A" w:rsidRDefault="00B47C23" w:rsidP="004F1846">
            <w:pPr>
              <w:jc w:val="center"/>
              <w:rPr>
                <w:rFonts w:asciiTheme="minorEastAsia" w:eastAsiaTheme="minorEastAsia" w:hAnsiTheme="minorEastAsia"/>
                <w:sz w:val="24"/>
              </w:rPr>
            </w:pPr>
            <w:r w:rsidRPr="00FC257A">
              <w:rPr>
                <w:rFonts w:asciiTheme="minorEastAsia" w:eastAsiaTheme="minorEastAsia" w:hAnsiTheme="minorEastAsia" w:hint="eastAsia"/>
                <w:sz w:val="24"/>
              </w:rPr>
              <w:t>预算项目</w:t>
            </w:r>
          </w:p>
        </w:tc>
        <w:tc>
          <w:tcPr>
            <w:tcW w:w="2125" w:type="dxa"/>
            <w:gridSpan w:val="3"/>
            <w:tcBorders>
              <w:top w:val="single" w:sz="4" w:space="0" w:color="auto"/>
              <w:left w:val="single" w:sz="4" w:space="0" w:color="auto"/>
              <w:bottom w:val="single" w:sz="4" w:space="0" w:color="auto"/>
              <w:right w:val="single" w:sz="4" w:space="0" w:color="auto"/>
            </w:tcBorders>
            <w:vAlign w:val="center"/>
          </w:tcPr>
          <w:p w14:paraId="5A384E41" w14:textId="77777777" w:rsidR="00B47C23" w:rsidRPr="00DC7B2C" w:rsidRDefault="00B47C23" w:rsidP="004F1846">
            <w:pPr>
              <w:jc w:val="center"/>
              <w:rPr>
                <w:rFonts w:asciiTheme="minorEastAsia" w:eastAsiaTheme="minorEastAsia" w:hAnsiTheme="minorEastAsia"/>
                <w:sz w:val="24"/>
              </w:rPr>
            </w:pPr>
            <w:r w:rsidRPr="00DC7B2C">
              <w:rPr>
                <w:rFonts w:asciiTheme="minorEastAsia" w:eastAsiaTheme="minorEastAsia" w:hAnsiTheme="minorEastAsia" w:hint="eastAsia"/>
                <w:sz w:val="24"/>
              </w:rPr>
              <w:t>预算金额（元）</w:t>
            </w:r>
          </w:p>
        </w:tc>
        <w:tc>
          <w:tcPr>
            <w:tcW w:w="2518" w:type="dxa"/>
            <w:gridSpan w:val="5"/>
            <w:tcBorders>
              <w:top w:val="single" w:sz="4" w:space="0" w:color="auto"/>
              <w:left w:val="single" w:sz="4" w:space="0" w:color="auto"/>
              <w:bottom w:val="single" w:sz="4" w:space="0" w:color="auto"/>
              <w:right w:val="single" w:sz="4" w:space="0" w:color="auto"/>
            </w:tcBorders>
            <w:vAlign w:val="center"/>
          </w:tcPr>
          <w:p w14:paraId="3D1EF000" w14:textId="77777777" w:rsidR="00B47C23" w:rsidRPr="00DC7B2C" w:rsidRDefault="00B47C23" w:rsidP="004F1846">
            <w:pPr>
              <w:jc w:val="center"/>
              <w:rPr>
                <w:rFonts w:asciiTheme="minorEastAsia" w:eastAsiaTheme="minorEastAsia" w:hAnsiTheme="minorEastAsia"/>
                <w:sz w:val="24"/>
              </w:rPr>
            </w:pPr>
            <w:r w:rsidRPr="00DC7B2C">
              <w:rPr>
                <w:rFonts w:asciiTheme="minorEastAsia" w:eastAsiaTheme="minorEastAsia" w:hAnsiTheme="minorEastAsia" w:hint="eastAsia"/>
                <w:sz w:val="24"/>
              </w:rPr>
              <w:t>备注</w:t>
            </w:r>
          </w:p>
        </w:tc>
      </w:tr>
      <w:tr w:rsidR="00B47C23" w:rsidRPr="00DC7B2C" w14:paraId="6ACBFDD3" w14:textId="77777777" w:rsidTr="00DC7B2C">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14:paraId="3B51B13C" w14:textId="77777777" w:rsidR="00B47C23" w:rsidRPr="00FC257A" w:rsidRDefault="00B47C23" w:rsidP="004F1846">
            <w:pPr>
              <w:jc w:val="center"/>
              <w:rPr>
                <w:rFonts w:asciiTheme="minorEastAsia" w:eastAsiaTheme="minorEastAsia" w:hAnsiTheme="minorEastAsia"/>
                <w:sz w:val="24"/>
              </w:rPr>
            </w:pPr>
            <w:r w:rsidRPr="00FC257A">
              <w:rPr>
                <w:rFonts w:asciiTheme="minorEastAsia" w:eastAsiaTheme="minorEastAsia" w:hAnsiTheme="minorEastAsia" w:hint="eastAsia"/>
                <w:sz w:val="24"/>
              </w:rPr>
              <w:t>1</w:t>
            </w:r>
          </w:p>
        </w:tc>
        <w:tc>
          <w:tcPr>
            <w:tcW w:w="2818" w:type="dxa"/>
            <w:gridSpan w:val="6"/>
            <w:tcBorders>
              <w:top w:val="single" w:sz="4" w:space="0" w:color="auto"/>
              <w:left w:val="single" w:sz="4" w:space="0" w:color="auto"/>
              <w:bottom w:val="single" w:sz="4" w:space="0" w:color="auto"/>
              <w:right w:val="single" w:sz="4" w:space="0" w:color="auto"/>
            </w:tcBorders>
            <w:vAlign w:val="center"/>
          </w:tcPr>
          <w:p w14:paraId="480925C2" w14:textId="77777777" w:rsidR="00B47C23" w:rsidRPr="00FC257A" w:rsidRDefault="00B47C23" w:rsidP="004F1846">
            <w:pPr>
              <w:rPr>
                <w:rFonts w:asciiTheme="minorEastAsia" w:eastAsiaTheme="minorEastAsia" w:hAnsiTheme="minorEastAsia"/>
                <w:sz w:val="24"/>
              </w:rPr>
            </w:pPr>
            <w:r w:rsidRPr="00FC257A">
              <w:rPr>
                <w:rFonts w:asciiTheme="minorEastAsia" w:eastAsiaTheme="minorEastAsia" w:hAnsiTheme="minorEastAsia" w:hint="eastAsia"/>
                <w:sz w:val="24"/>
              </w:rPr>
              <w:t>图书资料费</w:t>
            </w:r>
          </w:p>
        </w:tc>
        <w:tc>
          <w:tcPr>
            <w:tcW w:w="2125" w:type="dxa"/>
            <w:gridSpan w:val="3"/>
            <w:tcBorders>
              <w:top w:val="single" w:sz="4" w:space="0" w:color="auto"/>
              <w:left w:val="single" w:sz="4" w:space="0" w:color="auto"/>
              <w:bottom w:val="single" w:sz="4" w:space="0" w:color="auto"/>
              <w:right w:val="single" w:sz="4" w:space="0" w:color="auto"/>
            </w:tcBorders>
          </w:tcPr>
          <w:p w14:paraId="21FA70F3" w14:textId="77777777" w:rsidR="00B47C23" w:rsidRPr="00DC7B2C" w:rsidRDefault="00B47C23" w:rsidP="004F1846">
            <w:pPr>
              <w:rPr>
                <w:rFonts w:asciiTheme="minorEastAsia" w:eastAsiaTheme="minorEastAsia" w:hAnsiTheme="minorEastAsia"/>
                <w:sz w:val="24"/>
              </w:rPr>
            </w:pPr>
          </w:p>
        </w:tc>
        <w:tc>
          <w:tcPr>
            <w:tcW w:w="2518" w:type="dxa"/>
            <w:gridSpan w:val="5"/>
            <w:tcBorders>
              <w:top w:val="single" w:sz="4" w:space="0" w:color="auto"/>
              <w:left w:val="single" w:sz="4" w:space="0" w:color="auto"/>
              <w:bottom w:val="single" w:sz="4" w:space="0" w:color="auto"/>
              <w:right w:val="single" w:sz="4" w:space="0" w:color="auto"/>
            </w:tcBorders>
          </w:tcPr>
          <w:p w14:paraId="1FCBDC37" w14:textId="77777777" w:rsidR="00B47C23" w:rsidRPr="00DC7B2C" w:rsidRDefault="00B47C23" w:rsidP="004F1846">
            <w:pPr>
              <w:rPr>
                <w:rFonts w:asciiTheme="minorEastAsia" w:eastAsiaTheme="minorEastAsia" w:hAnsiTheme="minorEastAsia"/>
                <w:sz w:val="24"/>
              </w:rPr>
            </w:pPr>
          </w:p>
        </w:tc>
      </w:tr>
      <w:tr w:rsidR="00B47C23" w:rsidRPr="00DC7B2C" w14:paraId="60696E4F" w14:textId="77777777" w:rsidTr="00DC7B2C">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14:paraId="2ED56B4F" w14:textId="77777777" w:rsidR="00B47C23" w:rsidRPr="00FC257A" w:rsidRDefault="00B47C23" w:rsidP="004F1846">
            <w:pPr>
              <w:jc w:val="center"/>
              <w:rPr>
                <w:rFonts w:asciiTheme="minorEastAsia" w:eastAsiaTheme="minorEastAsia" w:hAnsiTheme="minorEastAsia"/>
                <w:sz w:val="24"/>
              </w:rPr>
            </w:pPr>
            <w:r w:rsidRPr="00FC257A">
              <w:rPr>
                <w:rFonts w:asciiTheme="minorEastAsia" w:eastAsiaTheme="minorEastAsia" w:hAnsiTheme="minorEastAsia" w:hint="eastAsia"/>
                <w:sz w:val="24"/>
              </w:rPr>
              <w:lastRenderedPageBreak/>
              <w:t>2</w:t>
            </w:r>
          </w:p>
        </w:tc>
        <w:tc>
          <w:tcPr>
            <w:tcW w:w="2818" w:type="dxa"/>
            <w:gridSpan w:val="6"/>
            <w:tcBorders>
              <w:top w:val="single" w:sz="4" w:space="0" w:color="auto"/>
              <w:left w:val="single" w:sz="4" w:space="0" w:color="auto"/>
              <w:bottom w:val="single" w:sz="4" w:space="0" w:color="auto"/>
              <w:right w:val="single" w:sz="4" w:space="0" w:color="auto"/>
            </w:tcBorders>
            <w:vAlign w:val="center"/>
          </w:tcPr>
          <w:p w14:paraId="4C827FA7" w14:textId="77777777" w:rsidR="00B47C23" w:rsidRPr="00FC257A" w:rsidRDefault="00B47C23" w:rsidP="004F1846">
            <w:pPr>
              <w:rPr>
                <w:rFonts w:asciiTheme="minorEastAsia" w:eastAsiaTheme="minorEastAsia" w:hAnsiTheme="minorEastAsia"/>
                <w:sz w:val="24"/>
              </w:rPr>
            </w:pPr>
            <w:r w:rsidRPr="00FC257A">
              <w:rPr>
                <w:rFonts w:asciiTheme="minorEastAsia" w:eastAsiaTheme="minorEastAsia" w:hAnsiTheme="minorEastAsia" w:hint="eastAsia"/>
                <w:sz w:val="24"/>
              </w:rPr>
              <w:t>交通费</w:t>
            </w:r>
          </w:p>
        </w:tc>
        <w:tc>
          <w:tcPr>
            <w:tcW w:w="2125" w:type="dxa"/>
            <w:gridSpan w:val="3"/>
            <w:tcBorders>
              <w:top w:val="single" w:sz="4" w:space="0" w:color="auto"/>
              <w:left w:val="single" w:sz="4" w:space="0" w:color="auto"/>
              <w:bottom w:val="single" w:sz="4" w:space="0" w:color="auto"/>
              <w:right w:val="single" w:sz="4" w:space="0" w:color="auto"/>
            </w:tcBorders>
          </w:tcPr>
          <w:p w14:paraId="45680E39" w14:textId="77777777" w:rsidR="00B47C23" w:rsidRPr="00DC7B2C" w:rsidRDefault="00B47C23" w:rsidP="004F1846">
            <w:pPr>
              <w:rPr>
                <w:rFonts w:asciiTheme="minorEastAsia" w:eastAsiaTheme="minorEastAsia" w:hAnsiTheme="minorEastAsia"/>
                <w:sz w:val="24"/>
              </w:rPr>
            </w:pPr>
          </w:p>
        </w:tc>
        <w:tc>
          <w:tcPr>
            <w:tcW w:w="2518" w:type="dxa"/>
            <w:gridSpan w:val="5"/>
            <w:tcBorders>
              <w:top w:val="single" w:sz="4" w:space="0" w:color="auto"/>
              <w:left w:val="single" w:sz="4" w:space="0" w:color="auto"/>
              <w:bottom w:val="single" w:sz="4" w:space="0" w:color="auto"/>
              <w:right w:val="single" w:sz="4" w:space="0" w:color="auto"/>
            </w:tcBorders>
          </w:tcPr>
          <w:p w14:paraId="43F67168" w14:textId="77777777" w:rsidR="00B47C23" w:rsidRPr="00DC7B2C" w:rsidRDefault="00B47C23" w:rsidP="004F1846">
            <w:pPr>
              <w:rPr>
                <w:rFonts w:asciiTheme="minorEastAsia" w:eastAsiaTheme="minorEastAsia" w:hAnsiTheme="minorEastAsia"/>
                <w:sz w:val="24"/>
              </w:rPr>
            </w:pPr>
          </w:p>
        </w:tc>
      </w:tr>
      <w:tr w:rsidR="00B47C23" w:rsidRPr="00DC7B2C" w14:paraId="254F2D13" w14:textId="77777777" w:rsidTr="00DC7B2C">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14:paraId="47B9AA22" w14:textId="77777777" w:rsidR="00B47C23" w:rsidRPr="00FC257A" w:rsidRDefault="00B47C23" w:rsidP="004F1846">
            <w:pPr>
              <w:jc w:val="center"/>
              <w:rPr>
                <w:rFonts w:asciiTheme="minorEastAsia" w:eastAsiaTheme="minorEastAsia" w:hAnsiTheme="minorEastAsia"/>
                <w:sz w:val="24"/>
              </w:rPr>
            </w:pPr>
            <w:r w:rsidRPr="00FC257A">
              <w:rPr>
                <w:rFonts w:asciiTheme="minorEastAsia" w:eastAsiaTheme="minorEastAsia" w:hAnsiTheme="minorEastAsia" w:hint="eastAsia"/>
                <w:sz w:val="24"/>
              </w:rPr>
              <w:t>3</w:t>
            </w:r>
          </w:p>
        </w:tc>
        <w:tc>
          <w:tcPr>
            <w:tcW w:w="2818" w:type="dxa"/>
            <w:gridSpan w:val="6"/>
            <w:tcBorders>
              <w:top w:val="single" w:sz="4" w:space="0" w:color="auto"/>
              <w:left w:val="single" w:sz="4" w:space="0" w:color="auto"/>
              <w:bottom w:val="single" w:sz="4" w:space="0" w:color="auto"/>
              <w:right w:val="single" w:sz="4" w:space="0" w:color="auto"/>
            </w:tcBorders>
            <w:vAlign w:val="center"/>
          </w:tcPr>
          <w:p w14:paraId="38C0C799" w14:textId="77777777" w:rsidR="00B47C23" w:rsidRPr="00FC257A" w:rsidRDefault="00B47C23" w:rsidP="004F1846">
            <w:pPr>
              <w:rPr>
                <w:rFonts w:asciiTheme="minorEastAsia" w:eastAsiaTheme="minorEastAsia" w:hAnsiTheme="minorEastAsia"/>
                <w:sz w:val="24"/>
              </w:rPr>
            </w:pPr>
            <w:r w:rsidRPr="00FC257A">
              <w:rPr>
                <w:rFonts w:asciiTheme="minorEastAsia" w:eastAsiaTheme="minorEastAsia" w:hAnsiTheme="minorEastAsia" w:hint="eastAsia"/>
                <w:sz w:val="24"/>
              </w:rPr>
              <w:t>调研及学术交流费</w:t>
            </w:r>
          </w:p>
        </w:tc>
        <w:tc>
          <w:tcPr>
            <w:tcW w:w="2125" w:type="dxa"/>
            <w:gridSpan w:val="3"/>
            <w:tcBorders>
              <w:top w:val="single" w:sz="4" w:space="0" w:color="auto"/>
              <w:left w:val="single" w:sz="4" w:space="0" w:color="auto"/>
              <w:bottom w:val="single" w:sz="4" w:space="0" w:color="auto"/>
              <w:right w:val="single" w:sz="4" w:space="0" w:color="auto"/>
            </w:tcBorders>
          </w:tcPr>
          <w:p w14:paraId="56B60BFA" w14:textId="77777777" w:rsidR="00B47C23" w:rsidRPr="00DC7B2C" w:rsidRDefault="00B47C23" w:rsidP="004F1846">
            <w:pPr>
              <w:rPr>
                <w:rFonts w:asciiTheme="minorEastAsia" w:eastAsiaTheme="minorEastAsia" w:hAnsiTheme="minorEastAsia"/>
                <w:sz w:val="24"/>
              </w:rPr>
            </w:pPr>
          </w:p>
        </w:tc>
        <w:tc>
          <w:tcPr>
            <w:tcW w:w="2518" w:type="dxa"/>
            <w:gridSpan w:val="5"/>
            <w:tcBorders>
              <w:top w:val="single" w:sz="4" w:space="0" w:color="auto"/>
              <w:left w:val="single" w:sz="4" w:space="0" w:color="auto"/>
              <w:bottom w:val="single" w:sz="4" w:space="0" w:color="auto"/>
              <w:right w:val="single" w:sz="4" w:space="0" w:color="auto"/>
            </w:tcBorders>
          </w:tcPr>
          <w:p w14:paraId="20F65608" w14:textId="77777777" w:rsidR="00B47C23" w:rsidRPr="00DC7B2C" w:rsidRDefault="00B47C23" w:rsidP="004F1846">
            <w:pPr>
              <w:rPr>
                <w:rFonts w:asciiTheme="minorEastAsia" w:eastAsiaTheme="minorEastAsia" w:hAnsiTheme="minorEastAsia"/>
                <w:sz w:val="24"/>
              </w:rPr>
            </w:pPr>
          </w:p>
        </w:tc>
      </w:tr>
      <w:tr w:rsidR="00B47C23" w:rsidRPr="00DC7B2C" w14:paraId="714AECF3" w14:textId="77777777" w:rsidTr="00DC7B2C">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14:paraId="69810645" w14:textId="77777777" w:rsidR="00B47C23" w:rsidRPr="00FC257A" w:rsidRDefault="00B47C23" w:rsidP="004F1846">
            <w:pPr>
              <w:jc w:val="center"/>
              <w:rPr>
                <w:rFonts w:asciiTheme="minorEastAsia" w:eastAsiaTheme="minorEastAsia" w:hAnsiTheme="minorEastAsia"/>
                <w:sz w:val="24"/>
              </w:rPr>
            </w:pPr>
            <w:r w:rsidRPr="00FC257A">
              <w:rPr>
                <w:rFonts w:asciiTheme="minorEastAsia" w:eastAsiaTheme="minorEastAsia" w:hAnsiTheme="minorEastAsia" w:hint="eastAsia"/>
                <w:sz w:val="24"/>
              </w:rPr>
              <w:t>4</w:t>
            </w:r>
          </w:p>
        </w:tc>
        <w:tc>
          <w:tcPr>
            <w:tcW w:w="2818" w:type="dxa"/>
            <w:gridSpan w:val="6"/>
            <w:tcBorders>
              <w:top w:val="single" w:sz="4" w:space="0" w:color="auto"/>
              <w:left w:val="single" w:sz="4" w:space="0" w:color="auto"/>
              <w:bottom w:val="single" w:sz="4" w:space="0" w:color="auto"/>
              <w:right w:val="single" w:sz="4" w:space="0" w:color="auto"/>
            </w:tcBorders>
            <w:vAlign w:val="center"/>
          </w:tcPr>
          <w:p w14:paraId="15DA7324" w14:textId="77777777" w:rsidR="00B47C23" w:rsidRPr="00FC257A" w:rsidRDefault="00B47C23" w:rsidP="004F1846">
            <w:pPr>
              <w:rPr>
                <w:rFonts w:asciiTheme="minorEastAsia" w:eastAsiaTheme="minorEastAsia" w:hAnsiTheme="minorEastAsia"/>
                <w:sz w:val="24"/>
              </w:rPr>
            </w:pPr>
            <w:r w:rsidRPr="00FC257A">
              <w:rPr>
                <w:rFonts w:asciiTheme="minorEastAsia" w:eastAsiaTheme="minorEastAsia" w:hAnsiTheme="minorEastAsia" w:hint="eastAsia"/>
                <w:sz w:val="24"/>
              </w:rPr>
              <w:t>论文版面费</w:t>
            </w:r>
          </w:p>
        </w:tc>
        <w:tc>
          <w:tcPr>
            <w:tcW w:w="2125" w:type="dxa"/>
            <w:gridSpan w:val="3"/>
            <w:tcBorders>
              <w:top w:val="single" w:sz="4" w:space="0" w:color="auto"/>
              <w:left w:val="single" w:sz="4" w:space="0" w:color="auto"/>
              <w:bottom w:val="single" w:sz="4" w:space="0" w:color="auto"/>
              <w:right w:val="single" w:sz="4" w:space="0" w:color="auto"/>
            </w:tcBorders>
          </w:tcPr>
          <w:p w14:paraId="787FD908" w14:textId="77777777" w:rsidR="00B47C23" w:rsidRPr="00DC7B2C" w:rsidRDefault="00B47C23" w:rsidP="004F1846">
            <w:pPr>
              <w:rPr>
                <w:rFonts w:asciiTheme="minorEastAsia" w:eastAsiaTheme="minorEastAsia" w:hAnsiTheme="minorEastAsia"/>
                <w:sz w:val="24"/>
              </w:rPr>
            </w:pPr>
          </w:p>
        </w:tc>
        <w:tc>
          <w:tcPr>
            <w:tcW w:w="2518" w:type="dxa"/>
            <w:gridSpan w:val="5"/>
            <w:tcBorders>
              <w:top w:val="single" w:sz="4" w:space="0" w:color="auto"/>
              <w:left w:val="single" w:sz="4" w:space="0" w:color="auto"/>
              <w:bottom w:val="single" w:sz="4" w:space="0" w:color="auto"/>
              <w:right w:val="single" w:sz="4" w:space="0" w:color="auto"/>
            </w:tcBorders>
          </w:tcPr>
          <w:p w14:paraId="5BB60782" w14:textId="77777777" w:rsidR="00B47C23" w:rsidRPr="00DC7B2C" w:rsidRDefault="00B47C23" w:rsidP="004F1846">
            <w:pPr>
              <w:rPr>
                <w:rFonts w:asciiTheme="minorEastAsia" w:eastAsiaTheme="minorEastAsia" w:hAnsiTheme="minorEastAsia"/>
                <w:sz w:val="24"/>
              </w:rPr>
            </w:pPr>
          </w:p>
        </w:tc>
      </w:tr>
      <w:tr w:rsidR="00B47C23" w:rsidRPr="00DC7B2C" w14:paraId="0415750F" w14:textId="77777777" w:rsidTr="00DC7B2C">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14:paraId="6271279A" w14:textId="77777777" w:rsidR="00B47C23" w:rsidRPr="00FC257A" w:rsidRDefault="00B47C23" w:rsidP="004F1846">
            <w:pPr>
              <w:jc w:val="center"/>
              <w:rPr>
                <w:rFonts w:asciiTheme="minorEastAsia" w:eastAsiaTheme="minorEastAsia" w:hAnsiTheme="minorEastAsia"/>
                <w:sz w:val="24"/>
              </w:rPr>
            </w:pPr>
            <w:r w:rsidRPr="00FC257A">
              <w:rPr>
                <w:rFonts w:asciiTheme="minorEastAsia" w:eastAsiaTheme="minorEastAsia" w:hAnsiTheme="minorEastAsia" w:hint="eastAsia"/>
                <w:sz w:val="24"/>
              </w:rPr>
              <w:t>5</w:t>
            </w:r>
          </w:p>
        </w:tc>
        <w:tc>
          <w:tcPr>
            <w:tcW w:w="2818" w:type="dxa"/>
            <w:gridSpan w:val="6"/>
            <w:tcBorders>
              <w:top w:val="single" w:sz="4" w:space="0" w:color="auto"/>
              <w:left w:val="single" w:sz="4" w:space="0" w:color="auto"/>
              <w:bottom w:val="single" w:sz="4" w:space="0" w:color="auto"/>
              <w:right w:val="single" w:sz="4" w:space="0" w:color="auto"/>
            </w:tcBorders>
            <w:vAlign w:val="center"/>
          </w:tcPr>
          <w:p w14:paraId="2A092C91" w14:textId="77777777" w:rsidR="00B47C23" w:rsidRPr="00FC257A" w:rsidRDefault="00B47C23" w:rsidP="004F1846">
            <w:pPr>
              <w:rPr>
                <w:rFonts w:asciiTheme="minorEastAsia" w:eastAsiaTheme="minorEastAsia" w:hAnsiTheme="minorEastAsia"/>
                <w:sz w:val="24"/>
              </w:rPr>
            </w:pPr>
            <w:r w:rsidRPr="00FC257A">
              <w:rPr>
                <w:rFonts w:asciiTheme="minorEastAsia" w:eastAsiaTheme="minorEastAsia" w:hAnsiTheme="minorEastAsia" w:hint="eastAsia"/>
                <w:sz w:val="24"/>
              </w:rPr>
              <w:t>印刷费</w:t>
            </w:r>
          </w:p>
        </w:tc>
        <w:tc>
          <w:tcPr>
            <w:tcW w:w="2125" w:type="dxa"/>
            <w:gridSpan w:val="3"/>
            <w:tcBorders>
              <w:top w:val="single" w:sz="4" w:space="0" w:color="auto"/>
              <w:left w:val="single" w:sz="4" w:space="0" w:color="auto"/>
              <w:bottom w:val="single" w:sz="4" w:space="0" w:color="auto"/>
              <w:right w:val="single" w:sz="4" w:space="0" w:color="auto"/>
            </w:tcBorders>
          </w:tcPr>
          <w:p w14:paraId="3CFF868D" w14:textId="77777777" w:rsidR="00B47C23" w:rsidRPr="00DC7B2C" w:rsidRDefault="00B47C23" w:rsidP="004F1846">
            <w:pPr>
              <w:rPr>
                <w:rFonts w:asciiTheme="minorEastAsia" w:eastAsiaTheme="minorEastAsia" w:hAnsiTheme="minorEastAsia"/>
                <w:sz w:val="24"/>
              </w:rPr>
            </w:pPr>
          </w:p>
        </w:tc>
        <w:tc>
          <w:tcPr>
            <w:tcW w:w="2518" w:type="dxa"/>
            <w:gridSpan w:val="5"/>
            <w:tcBorders>
              <w:top w:val="single" w:sz="4" w:space="0" w:color="auto"/>
              <w:left w:val="single" w:sz="4" w:space="0" w:color="auto"/>
              <w:bottom w:val="single" w:sz="4" w:space="0" w:color="auto"/>
              <w:right w:val="single" w:sz="4" w:space="0" w:color="auto"/>
            </w:tcBorders>
          </w:tcPr>
          <w:p w14:paraId="31D99AD4" w14:textId="77777777" w:rsidR="00B47C23" w:rsidRPr="00DC7B2C" w:rsidRDefault="00B47C23" w:rsidP="004F1846">
            <w:pPr>
              <w:rPr>
                <w:rFonts w:asciiTheme="minorEastAsia" w:eastAsiaTheme="minorEastAsia" w:hAnsiTheme="minorEastAsia"/>
                <w:sz w:val="24"/>
              </w:rPr>
            </w:pPr>
          </w:p>
        </w:tc>
      </w:tr>
      <w:tr w:rsidR="00B47C23" w:rsidRPr="00DC7B2C" w14:paraId="1F5AF8F7" w14:textId="77777777" w:rsidTr="00DC7B2C">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14:paraId="46388336" w14:textId="77777777" w:rsidR="00B47C23" w:rsidRPr="00FC257A" w:rsidRDefault="00B47C23" w:rsidP="004F1846">
            <w:pPr>
              <w:jc w:val="center"/>
              <w:rPr>
                <w:rFonts w:asciiTheme="minorEastAsia" w:eastAsiaTheme="minorEastAsia" w:hAnsiTheme="minorEastAsia"/>
                <w:sz w:val="24"/>
              </w:rPr>
            </w:pPr>
            <w:r w:rsidRPr="00FC257A">
              <w:rPr>
                <w:rFonts w:asciiTheme="minorEastAsia" w:eastAsiaTheme="minorEastAsia" w:hAnsiTheme="minorEastAsia" w:hint="eastAsia"/>
                <w:sz w:val="24"/>
              </w:rPr>
              <w:t>6</w:t>
            </w:r>
          </w:p>
        </w:tc>
        <w:tc>
          <w:tcPr>
            <w:tcW w:w="2818" w:type="dxa"/>
            <w:gridSpan w:val="6"/>
            <w:tcBorders>
              <w:top w:val="single" w:sz="4" w:space="0" w:color="auto"/>
              <w:left w:val="single" w:sz="4" w:space="0" w:color="auto"/>
              <w:bottom w:val="single" w:sz="4" w:space="0" w:color="auto"/>
              <w:right w:val="single" w:sz="4" w:space="0" w:color="auto"/>
            </w:tcBorders>
            <w:vAlign w:val="center"/>
          </w:tcPr>
          <w:p w14:paraId="010E8264" w14:textId="77777777" w:rsidR="00B47C23" w:rsidRPr="00FC257A" w:rsidRDefault="00B47C23" w:rsidP="004F1846">
            <w:pPr>
              <w:rPr>
                <w:rFonts w:asciiTheme="minorEastAsia" w:eastAsiaTheme="minorEastAsia" w:hAnsiTheme="minorEastAsia"/>
                <w:sz w:val="24"/>
              </w:rPr>
            </w:pPr>
            <w:r w:rsidRPr="00FC257A">
              <w:rPr>
                <w:rFonts w:asciiTheme="minorEastAsia" w:eastAsiaTheme="minorEastAsia" w:hAnsiTheme="minorEastAsia" w:hint="eastAsia"/>
                <w:sz w:val="24"/>
              </w:rPr>
              <w:t>上机机时</w:t>
            </w:r>
          </w:p>
        </w:tc>
        <w:tc>
          <w:tcPr>
            <w:tcW w:w="2125" w:type="dxa"/>
            <w:gridSpan w:val="3"/>
            <w:tcBorders>
              <w:top w:val="single" w:sz="4" w:space="0" w:color="auto"/>
              <w:left w:val="single" w:sz="4" w:space="0" w:color="auto"/>
              <w:bottom w:val="single" w:sz="4" w:space="0" w:color="auto"/>
              <w:right w:val="single" w:sz="4" w:space="0" w:color="auto"/>
            </w:tcBorders>
          </w:tcPr>
          <w:p w14:paraId="24ACECA7" w14:textId="77777777" w:rsidR="00B47C23" w:rsidRPr="00DC7B2C" w:rsidRDefault="00B47C23" w:rsidP="004F1846">
            <w:pPr>
              <w:rPr>
                <w:rFonts w:asciiTheme="minorEastAsia" w:eastAsiaTheme="minorEastAsia" w:hAnsiTheme="minorEastAsia"/>
                <w:sz w:val="24"/>
              </w:rPr>
            </w:pPr>
          </w:p>
        </w:tc>
        <w:tc>
          <w:tcPr>
            <w:tcW w:w="2518" w:type="dxa"/>
            <w:gridSpan w:val="5"/>
            <w:tcBorders>
              <w:top w:val="single" w:sz="4" w:space="0" w:color="auto"/>
              <w:left w:val="single" w:sz="4" w:space="0" w:color="auto"/>
              <w:bottom w:val="single" w:sz="4" w:space="0" w:color="auto"/>
              <w:right w:val="single" w:sz="4" w:space="0" w:color="auto"/>
            </w:tcBorders>
          </w:tcPr>
          <w:p w14:paraId="18FF9099" w14:textId="77777777" w:rsidR="00B47C23" w:rsidRPr="00DC7B2C" w:rsidRDefault="00B47C23" w:rsidP="004F1846">
            <w:pPr>
              <w:rPr>
                <w:rFonts w:asciiTheme="minorEastAsia" w:eastAsiaTheme="minorEastAsia" w:hAnsiTheme="minorEastAsia"/>
                <w:sz w:val="24"/>
              </w:rPr>
            </w:pPr>
          </w:p>
        </w:tc>
      </w:tr>
      <w:tr w:rsidR="00B47C23" w:rsidRPr="00DC7B2C" w14:paraId="2CF5DF19" w14:textId="77777777" w:rsidTr="00DC7B2C">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14:paraId="000DE07B" w14:textId="77777777" w:rsidR="00B47C23" w:rsidRPr="00FC257A" w:rsidRDefault="00B47C23" w:rsidP="004F1846">
            <w:pPr>
              <w:jc w:val="center"/>
              <w:rPr>
                <w:rFonts w:asciiTheme="minorEastAsia" w:eastAsiaTheme="minorEastAsia" w:hAnsiTheme="minorEastAsia"/>
                <w:sz w:val="24"/>
              </w:rPr>
            </w:pPr>
            <w:r w:rsidRPr="00FC257A">
              <w:rPr>
                <w:rFonts w:asciiTheme="minorEastAsia" w:eastAsiaTheme="minorEastAsia" w:hAnsiTheme="minorEastAsia" w:hint="eastAsia"/>
                <w:sz w:val="24"/>
              </w:rPr>
              <w:t>7</w:t>
            </w:r>
          </w:p>
        </w:tc>
        <w:tc>
          <w:tcPr>
            <w:tcW w:w="2818" w:type="dxa"/>
            <w:gridSpan w:val="6"/>
            <w:tcBorders>
              <w:top w:val="single" w:sz="4" w:space="0" w:color="auto"/>
              <w:left w:val="single" w:sz="4" w:space="0" w:color="auto"/>
              <w:bottom w:val="single" w:sz="4" w:space="0" w:color="auto"/>
              <w:right w:val="single" w:sz="4" w:space="0" w:color="auto"/>
            </w:tcBorders>
            <w:vAlign w:val="center"/>
          </w:tcPr>
          <w:p w14:paraId="2F69881E" w14:textId="77777777" w:rsidR="00B47C23" w:rsidRPr="00FC257A" w:rsidRDefault="00B47C23" w:rsidP="004F1846">
            <w:pPr>
              <w:rPr>
                <w:rFonts w:asciiTheme="minorEastAsia" w:eastAsiaTheme="minorEastAsia" w:hAnsiTheme="minorEastAsia"/>
                <w:sz w:val="24"/>
              </w:rPr>
            </w:pPr>
            <w:r w:rsidRPr="00FC257A">
              <w:rPr>
                <w:rFonts w:asciiTheme="minorEastAsia" w:eastAsiaTheme="minorEastAsia" w:hAnsiTheme="minorEastAsia" w:hint="eastAsia"/>
                <w:sz w:val="24"/>
              </w:rPr>
              <w:t>元器件</w:t>
            </w:r>
          </w:p>
        </w:tc>
        <w:tc>
          <w:tcPr>
            <w:tcW w:w="2125" w:type="dxa"/>
            <w:gridSpan w:val="3"/>
            <w:tcBorders>
              <w:top w:val="single" w:sz="4" w:space="0" w:color="auto"/>
              <w:left w:val="single" w:sz="4" w:space="0" w:color="auto"/>
              <w:bottom w:val="single" w:sz="4" w:space="0" w:color="auto"/>
              <w:right w:val="single" w:sz="4" w:space="0" w:color="auto"/>
            </w:tcBorders>
          </w:tcPr>
          <w:p w14:paraId="7E97B648" w14:textId="77777777" w:rsidR="00B47C23" w:rsidRPr="00DC7B2C" w:rsidRDefault="00B47C23" w:rsidP="004F1846">
            <w:pPr>
              <w:rPr>
                <w:rFonts w:asciiTheme="minorEastAsia" w:eastAsiaTheme="minorEastAsia" w:hAnsiTheme="minorEastAsia"/>
                <w:sz w:val="24"/>
              </w:rPr>
            </w:pPr>
          </w:p>
        </w:tc>
        <w:tc>
          <w:tcPr>
            <w:tcW w:w="2518" w:type="dxa"/>
            <w:gridSpan w:val="5"/>
            <w:tcBorders>
              <w:top w:val="single" w:sz="4" w:space="0" w:color="auto"/>
              <w:left w:val="single" w:sz="4" w:space="0" w:color="auto"/>
              <w:bottom w:val="single" w:sz="4" w:space="0" w:color="auto"/>
              <w:right w:val="single" w:sz="4" w:space="0" w:color="auto"/>
            </w:tcBorders>
          </w:tcPr>
          <w:p w14:paraId="1D38F403" w14:textId="77777777" w:rsidR="00B47C23" w:rsidRPr="00DC7B2C" w:rsidRDefault="00B47C23" w:rsidP="004F1846">
            <w:pPr>
              <w:rPr>
                <w:rFonts w:asciiTheme="minorEastAsia" w:eastAsiaTheme="minorEastAsia" w:hAnsiTheme="minorEastAsia"/>
                <w:sz w:val="24"/>
              </w:rPr>
            </w:pPr>
          </w:p>
        </w:tc>
      </w:tr>
      <w:tr w:rsidR="00B47C23" w:rsidRPr="00DC7B2C" w14:paraId="68F2FF7F" w14:textId="77777777" w:rsidTr="00DC7B2C">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14:paraId="6F7C8AE9" w14:textId="77777777" w:rsidR="00B47C23" w:rsidRPr="00FC257A" w:rsidRDefault="00B47C23" w:rsidP="004F1846">
            <w:pPr>
              <w:jc w:val="center"/>
              <w:rPr>
                <w:rFonts w:asciiTheme="minorEastAsia" w:eastAsiaTheme="minorEastAsia" w:hAnsiTheme="minorEastAsia"/>
                <w:sz w:val="24"/>
              </w:rPr>
            </w:pPr>
            <w:r w:rsidRPr="00FC257A">
              <w:rPr>
                <w:rFonts w:asciiTheme="minorEastAsia" w:eastAsiaTheme="minorEastAsia" w:hAnsiTheme="minorEastAsia" w:hint="eastAsia"/>
                <w:sz w:val="24"/>
              </w:rPr>
              <w:t>8</w:t>
            </w:r>
          </w:p>
        </w:tc>
        <w:tc>
          <w:tcPr>
            <w:tcW w:w="2818" w:type="dxa"/>
            <w:gridSpan w:val="6"/>
            <w:tcBorders>
              <w:top w:val="single" w:sz="4" w:space="0" w:color="auto"/>
              <w:left w:val="single" w:sz="4" w:space="0" w:color="auto"/>
              <w:bottom w:val="single" w:sz="4" w:space="0" w:color="auto"/>
              <w:right w:val="single" w:sz="4" w:space="0" w:color="auto"/>
            </w:tcBorders>
            <w:vAlign w:val="center"/>
          </w:tcPr>
          <w:p w14:paraId="17E9FBC4" w14:textId="77777777" w:rsidR="00B47C23" w:rsidRPr="00FC257A" w:rsidRDefault="00B47C23" w:rsidP="004F1846">
            <w:pPr>
              <w:rPr>
                <w:rFonts w:asciiTheme="minorEastAsia" w:eastAsiaTheme="minorEastAsia" w:hAnsiTheme="minorEastAsia"/>
                <w:sz w:val="24"/>
              </w:rPr>
            </w:pPr>
            <w:r w:rsidRPr="00FC257A">
              <w:rPr>
                <w:rFonts w:asciiTheme="minorEastAsia" w:eastAsiaTheme="minorEastAsia" w:hAnsiTheme="minorEastAsia" w:hint="eastAsia"/>
                <w:sz w:val="24"/>
              </w:rPr>
              <w:t>耗材</w:t>
            </w:r>
          </w:p>
        </w:tc>
        <w:tc>
          <w:tcPr>
            <w:tcW w:w="2125" w:type="dxa"/>
            <w:gridSpan w:val="3"/>
            <w:tcBorders>
              <w:top w:val="single" w:sz="4" w:space="0" w:color="auto"/>
              <w:left w:val="single" w:sz="4" w:space="0" w:color="auto"/>
              <w:bottom w:val="single" w:sz="4" w:space="0" w:color="auto"/>
              <w:right w:val="single" w:sz="4" w:space="0" w:color="auto"/>
            </w:tcBorders>
          </w:tcPr>
          <w:p w14:paraId="066C5012" w14:textId="77777777" w:rsidR="00B47C23" w:rsidRPr="00DC7B2C" w:rsidRDefault="00B47C23" w:rsidP="004F1846">
            <w:pPr>
              <w:rPr>
                <w:rFonts w:asciiTheme="minorEastAsia" w:eastAsiaTheme="minorEastAsia" w:hAnsiTheme="minorEastAsia"/>
                <w:sz w:val="24"/>
              </w:rPr>
            </w:pPr>
          </w:p>
        </w:tc>
        <w:tc>
          <w:tcPr>
            <w:tcW w:w="2518" w:type="dxa"/>
            <w:gridSpan w:val="5"/>
            <w:tcBorders>
              <w:top w:val="single" w:sz="4" w:space="0" w:color="auto"/>
              <w:left w:val="single" w:sz="4" w:space="0" w:color="auto"/>
              <w:bottom w:val="single" w:sz="4" w:space="0" w:color="auto"/>
              <w:right w:val="single" w:sz="4" w:space="0" w:color="auto"/>
            </w:tcBorders>
          </w:tcPr>
          <w:p w14:paraId="0448690E" w14:textId="77777777" w:rsidR="00B47C23" w:rsidRPr="00DC7B2C" w:rsidRDefault="00B47C23" w:rsidP="004F1846">
            <w:pPr>
              <w:rPr>
                <w:rFonts w:asciiTheme="minorEastAsia" w:eastAsiaTheme="minorEastAsia" w:hAnsiTheme="minorEastAsia"/>
                <w:sz w:val="24"/>
              </w:rPr>
            </w:pPr>
          </w:p>
        </w:tc>
      </w:tr>
      <w:tr w:rsidR="00B47C23" w:rsidRPr="00DC7B2C" w14:paraId="49D7F3FD" w14:textId="77777777" w:rsidTr="00DC7B2C">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14:paraId="4D409AEE" w14:textId="77777777" w:rsidR="00B47C23" w:rsidRPr="00FC257A" w:rsidRDefault="00B47C23" w:rsidP="004F1846">
            <w:pPr>
              <w:jc w:val="center"/>
              <w:rPr>
                <w:rFonts w:asciiTheme="minorEastAsia" w:eastAsiaTheme="minorEastAsia" w:hAnsiTheme="minorEastAsia"/>
                <w:sz w:val="24"/>
              </w:rPr>
            </w:pPr>
            <w:r w:rsidRPr="00FC257A">
              <w:rPr>
                <w:rFonts w:asciiTheme="minorEastAsia" w:eastAsiaTheme="minorEastAsia" w:hAnsiTheme="minorEastAsia" w:hint="eastAsia"/>
                <w:sz w:val="24"/>
              </w:rPr>
              <w:t>9</w:t>
            </w:r>
          </w:p>
        </w:tc>
        <w:tc>
          <w:tcPr>
            <w:tcW w:w="2818" w:type="dxa"/>
            <w:gridSpan w:val="6"/>
            <w:tcBorders>
              <w:top w:val="single" w:sz="4" w:space="0" w:color="auto"/>
              <w:left w:val="single" w:sz="4" w:space="0" w:color="auto"/>
              <w:bottom w:val="single" w:sz="4" w:space="0" w:color="auto"/>
              <w:right w:val="single" w:sz="4" w:space="0" w:color="auto"/>
            </w:tcBorders>
            <w:vAlign w:val="center"/>
          </w:tcPr>
          <w:p w14:paraId="4284769A" w14:textId="77777777" w:rsidR="00B47C23" w:rsidRPr="00FC257A" w:rsidRDefault="00B47C23" w:rsidP="004F1846">
            <w:pPr>
              <w:rPr>
                <w:rFonts w:asciiTheme="minorEastAsia" w:eastAsiaTheme="minorEastAsia" w:hAnsiTheme="minorEastAsia"/>
                <w:sz w:val="24"/>
              </w:rPr>
            </w:pPr>
            <w:r w:rsidRPr="00FC257A">
              <w:rPr>
                <w:rFonts w:asciiTheme="minorEastAsia" w:eastAsiaTheme="minorEastAsia" w:hAnsiTheme="minorEastAsia" w:hint="eastAsia"/>
                <w:sz w:val="24"/>
              </w:rPr>
              <w:t>其他（注明项目）</w:t>
            </w:r>
          </w:p>
        </w:tc>
        <w:tc>
          <w:tcPr>
            <w:tcW w:w="2125" w:type="dxa"/>
            <w:gridSpan w:val="3"/>
            <w:tcBorders>
              <w:top w:val="single" w:sz="4" w:space="0" w:color="auto"/>
              <w:left w:val="single" w:sz="4" w:space="0" w:color="auto"/>
              <w:bottom w:val="single" w:sz="4" w:space="0" w:color="auto"/>
              <w:right w:val="single" w:sz="4" w:space="0" w:color="auto"/>
            </w:tcBorders>
          </w:tcPr>
          <w:p w14:paraId="6EC6B920" w14:textId="77777777" w:rsidR="00B47C23" w:rsidRPr="00DC7B2C" w:rsidRDefault="00B47C23" w:rsidP="004F1846">
            <w:pPr>
              <w:rPr>
                <w:rFonts w:asciiTheme="minorEastAsia" w:eastAsiaTheme="minorEastAsia" w:hAnsiTheme="minorEastAsia"/>
                <w:sz w:val="24"/>
              </w:rPr>
            </w:pPr>
          </w:p>
        </w:tc>
        <w:tc>
          <w:tcPr>
            <w:tcW w:w="2518" w:type="dxa"/>
            <w:gridSpan w:val="5"/>
            <w:tcBorders>
              <w:top w:val="single" w:sz="4" w:space="0" w:color="auto"/>
              <w:left w:val="single" w:sz="4" w:space="0" w:color="auto"/>
              <w:bottom w:val="single" w:sz="4" w:space="0" w:color="auto"/>
              <w:right w:val="single" w:sz="4" w:space="0" w:color="auto"/>
            </w:tcBorders>
          </w:tcPr>
          <w:p w14:paraId="58B8EFE4" w14:textId="77777777" w:rsidR="00B47C23" w:rsidRPr="00DC7B2C" w:rsidRDefault="00B47C23" w:rsidP="004F1846">
            <w:pPr>
              <w:rPr>
                <w:rFonts w:asciiTheme="minorEastAsia" w:eastAsiaTheme="minorEastAsia" w:hAnsiTheme="minorEastAsia"/>
                <w:sz w:val="24"/>
              </w:rPr>
            </w:pPr>
          </w:p>
        </w:tc>
      </w:tr>
      <w:tr w:rsidR="00B47C23" w:rsidRPr="00DC7B2C" w14:paraId="50E91288" w14:textId="77777777" w:rsidTr="00DC7B2C">
        <w:trPr>
          <w:trHeight w:val="78"/>
        </w:trPr>
        <w:tc>
          <w:tcPr>
            <w:tcW w:w="1044" w:type="dxa"/>
            <w:gridSpan w:val="2"/>
            <w:tcBorders>
              <w:top w:val="single" w:sz="4" w:space="0" w:color="auto"/>
              <w:left w:val="single" w:sz="4" w:space="0" w:color="auto"/>
              <w:bottom w:val="single" w:sz="4" w:space="0" w:color="auto"/>
              <w:right w:val="single" w:sz="4" w:space="0" w:color="auto"/>
            </w:tcBorders>
            <w:vAlign w:val="center"/>
          </w:tcPr>
          <w:p w14:paraId="7CB81BE8" w14:textId="77777777" w:rsidR="00B47C23" w:rsidRPr="00FC257A" w:rsidRDefault="00B47C23" w:rsidP="004F1846">
            <w:pPr>
              <w:jc w:val="center"/>
              <w:rPr>
                <w:rFonts w:asciiTheme="minorEastAsia" w:eastAsiaTheme="minorEastAsia" w:hAnsiTheme="minorEastAsia"/>
                <w:sz w:val="24"/>
              </w:rPr>
            </w:pPr>
            <w:r w:rsidRPr="00FC257A">
              <w:rPr>
                <w:rFonts w:asciiTheme="minorEastAsia" w:eastAsiaTheme="minorEastAsia" w:hAnsiTheme="minorEastAsia" w:hint="eastAsia"/>
                <w:sz w:val="24"/>
              </w:rPr>
              <w:t>合计</w:t>
            </w:r>
          </w:p>
        </w:tc>
        <w:tc>
          <w:tcPr>
            <w:tcW w:w="2818" w:type="dxa"/>
            <w:gridSpan w:val="6"/>
            <w:tcBorders>
              <w:top w:val="single" w:sz="4" w:space="0" w:color="auto"/>
              <w:left w:val="single" w:sz="4" w:space="0" w:color="auto"/>
              <w:bottom w:val="single" w:sz="4" w:space="0" w:color="auto"/>
              <w:right w:val="single" w:sz="4" w:space="0" w:color="auto"/>
            </w:tcBorders>
          </w:tcPr>
          <w:p w14:paraId="3E137BCF" w14:textId="77777777" w:rsidR="00B47C23" w:rsidRPr="00FC257A" w:rsidRDefault="00B47C23" w:rsidP="004F1846">
            <w:pPr>
              <w:rPr>
                <w:rFonts w:asciiTheme="minorEastAsia" w:eastAsiaTheme="minorEastAsia" w:hAnsiTheme="minorEastAsia"/>
                <w:sz w:val="24"/>
              </w:rPr>
            </w:pPr>
          </w:p>
          <w:p w14:paraId="0C8176AA" w14:textId="77777777" w:rsidR="00B47C23" w:rsidRPr="00FC257A" w:rsidRDefault="00B47C23" w:rsidP="004F1846">
            <w:pPr>
              <w:rPr>
                <w:rFonts w:asciiTheme="minorEastAsia" w:eastAsiaTheme="minorEastAsia" w:hAnsiTheme="minorEastAsia"/>
                <w:sz w:val="24"/>
              </w:rPr>
            </w:pPr>
          </w:p>
        </w:tc>
        <w:tc>
          <w:tcPr>
            <w:tcW w:w="2125" w:type="dxa"/>
            <w:gridSpan w:val="3"/>
            <w:tcBorders>
              <w:top w:val="single" w:sz="4" w:space="0" w:color="auto"/>
              <w:left w:val="single" w:sz="4" w:space="0" w:color="auto"/>
              <w:bottom w:val="single" w:sz="4" w:space="0" w:color="auto"/>
              <w:right w:val="single" w:sz="4" w:space="0" w:color="auto"/>
            </w:tcBorders>
          </w:tcPr>
          <w:p w14:paraId="5DB20FA7" w14:textId="77777777" w:rsidR="00B47C23" w:rsidRPr="00DC7B2C" w:rsidRDefault="00B47C23" w:rsidP="004F1846">
            <w:pPr>
              <w:rPr>
                <w:rFonts w:asciiTheme="minorEastAsia" w:eastAsiaTheme="minorEastAsia" w:hAnsiTheme="minorEastAsia"/>
                <w:sz w:val="24"/>
              </w:rPr>
            </w:pPr>
          </w:p>
        </w:tc>
        <w:tc>
          <w:tcPr>
            <w:tcW w:w="2518" w:type="dxa"/>
            <w:gridSpan w:val="5"/>
            <w:tcBorders>
              <w:top w:val="single" w:sz="4" w:space="0" w:color="auto"/>
              <w:left w:val="single" w:sz="4" w:space="0" w:color="auto"/>
              <w:bottom w:val="single" w:sz="4" w:space="0" w:color="auto"/>
              <w:right w:val="single" w:sz="4" w:space="0" w:color="auto"/>
            </w:tcBorders>
          </w:tcPr>
          <w:p w14:paraId="130F66D7" w14:textId="77777777" w:rsidR="00B47C23" w:rsidRPr="00DC7B2C" w:rsidRDefault="00B47C23" w:rsidP="004F1846">
            <w:pPr>
              <w:rPr>
                <w:rFonts w:asciiTheme="minorEastAsia" w:eastAsiaTheme="minorEastAsia" w:hAnsiTheme="minorEastAsia"/>
                <w:sz w:val="24"/>
              </w:rPr>
            </w:pPr>
          </w:p>
        </w:tc>
      </w:tr>
      <w:tr w:rsidR="00B47C23" w:rsidRPr="00DC7B2C" w14:paraId="4C09D51F" w14:textId="77777777" w:rsidTr="00DC7B2C">
        <w:trPr>
          <w:trHeight w:val="2015"/>
        </w:trPr>
        <w:tc>
          <w:tcPr>
            <w:tcW w:w="8505" w:type="dxa"/>
            <w:gridSpan w:val="16"/>
            <w:tcBorders>
              <w:top w:val="single" w:sz="4" w:space="0" w:color="auto"/>
              <w:left w:val="single" w:sz="4" w:space="0" w:color="auto"/>
              <w:bottom w:val="single" w:sz="4" w:space="0" w:color="auto"/>
              <w:right w:val="single" w:sz="4" w:space="0" w:color="auto"/>
            </w:tcBorders>
          </w:tcPr>
          <w:p w14:paraId="1878CFBD" w14:textId="77777777" w:rsidR="00B47C23" w:rsidRPr="00FC257A" w:rsidRDefault="00B47C23" w:rsidP="004F1846">
            <w:pPr>
              <w:rPr>
                <w:rFonts w:asciiTheme="minorEastAsia" w:eastAsiaTheme="minorEastAsia" w:hAnsiTheme="minorEastAsia"/>
                <w:sz w:val="24"/>
              </w:rPr>
            </w:pPr>
            <w:r w:rsidRPr="00FC257A">
              <w:rPr>
                <w:rFonts w:asciiTheme="minorEastAsia" w:eastAsiaTheme="minorEastAsia" w:hAnsiTheme="minorEastAsia" w:hint="eastAsia"/>
                <w:sz w:val="24"/>
              </w:rPr>
              <w:t>学院辅导员意见</w:t>
            </w:r>
          </w:p>
          <w:p w14:paraId="6DC64173" w14:textId="77777777" w:rsidR="00B47C23" w:rsidRPr="00FC257A" w:rsidRDefault="00B47C23" w:rsidP="004F1846">
            <w:pPr>
              <w:rPr>
                <w:rFonts w:asciiTheme="minorEastAsia" w:eastAsiaTheme="minorEastAsia" w:hAnsiTheme="minorEastAsia"/>
                <w:sz w:val="24"/>
              </w:rPr>
            </w:pPr>
          </w:p>
          <w:p w14:paraId="69C9D707" w14:textId="77777777" w:rsidR="00B47C23" w:rsidRPr="00FC257A" w:rsidRDefault="00B47C23" w:rsidP="004F1846">
            <w:pPr>
              <w:rPr>
                <w:rFonts w:asciiTheme="minorEastAsia" w:eastAsiaTheme="minorEastAsia" w:hAnsiTheme="minorEastAsia"/>
                <w:sz w:val="24"/>
              </w:rPr>
            </w:pPr>
          </w:p>
          <w:p w14:paraId="7F4B2A4A" w14:textId="77777777" w:rsidR="00B47C23" w:rsidRPr="00FC257A" w:rsidRDefault="00B47C23" w:rsidP="004F1846">
            <w:pPr>
              <w:rPr>
                <w:rFonts w:asciiTheme="minorEastAsia" w:eastAsiaTheme="minorEastAsia" w:hAnsiTheme="minorEastAsia"/>
                <w:sz w:val="24"/>
              </w:rPr>
            </w:pPr>
          </w:p>
          <w:p w14:paraId="01A257AA" w14:textId="77777777" w:rsidR="00B47C23" w:rsidRPr="00FC257A" w:rsidRDefault="00B47C23" w:rsidP="004F1846">
            <w:pPr>
              <w:tabs>
                <w:tab w:val="left" w:pos="4635"/>
              </w:tabs>
              <w:jc w:val="right"/>
              <w:rPr>
                <w:rFonts w:asciiTheme="minorEastAsia" w:eastAsiaTheme="minorEastAsia" w:hAnsiTheme="minorEastAsia"/>
                <w:sz w:val="24"/>
              </w:rPr>
            </w:pPr>
            <w:r w:rsidRPr="00FC257A">
              <w:rPr>
                <w:rFonts w:asciiTheme="minorEastAsia" w:eastAsiaTheme="minorEastAsia" w:hAnsiTheme="minorEastAsia" w:hint="eastAsia"/>
                <w:sz w:val="24"/>
              </w:rPr>
              <w:t>辅导员签字：         年  月  日</w:t>
            </w:r>
          </w:p>
        </w:tc>
      </w:tr>
      <w:tr w:rsidR="00B47C23" w:rsidRPr="00DC7B2C" w14:paraId="0AB62822" w14:textId="77777777" w:rsidTr="00DC7B2C">
        <w:trPr>
          <w:trHeight w:val="1857"/>
        </w:trPr>
        <w:tc>
          <w:tcPr>
            <w:tcW w:w="8505" w:type="dxa"/>
            <w:gridSpan w:val="16"/>
            <w:tcBorders>
              <w:top w:val="single" w:sz="4" w:space="0" w:color="auto"/>
              <w:left w:val="single" w:sz="4" w:space="0" w:color="auto"/>
              <w:bottom w:val="single" w:sz="4" w:space="0" w:color="auto"/>
              <w:right w:val="single" w:sz="4" w:space="0" w:color="auto"/>
            </w:tcBorders>
          </w:tcPr>
          <w:p w14:paraId="3041E13A" w14:textId="77777777" w:rsidR="00B47C23" w:rsidRPr="00FC257A" w:rsidRDefault="00B47C23" w:rsidP="004F1846">
            <w:pPr>
              <w:rPr>
                <w:rFonts w:asciiTheme="minorEastAsia" w:eastAsiaTheme="minorEastAsia" w:hAnsiTheme="minorEastAsia"/>
                <w:sz w:val="24"/>
              </w:rPr>
            </w:pPr>
            <w:r w:rsidRPr="00FC257A">
              <w:rPr>
                <w:rFonts w:asciiTheme="minorEastAsia" w:eastAsiaTheme="minorEastAsia" w:hAnsiTheme="minorEastAsia" w:hint="eastAsia"/>
                <w:sz w:val="24"/>
              </w:rPr>
              <w:t>指导教师意见</w:t>
            </w:r>
          </w:p>
          <w:p w14:paraId="6A6A40A4" w14:textId="77777777" w:rsidR="00B47C23" w:rsidRPr="00FC257A" w:rsidRDefault="00B47C23" w:rsidP="004F1846">
            <w:pPr>
              <w:rPr>
                <w:rFonts w:asciiTheme="minorEastAsia" w:eastAsiaTheme="minorEastAsia" w:hAnsiTheme="minorEastAsia"/>
                <w:sz w:val="24"/>
              </w:rPr>
            </w:pPr>
          </w:p>
          <w:p w14:paraId="093EB3DD" w14:textId="77777777" w:rsidR="00B47C23" w:rsidRPr="00FC257A" w:rsidRDefault="00B47C23" w:rsidP="004F1846">
            <w:pPr>
              <w:rPr>
                <w:rFonts w:asciiTheme="minorEastAsia" w:eastAsiaTheme="minorEastAsia" w:hAnsiTheme="minorEastAsia"/>
                <w:sz w:val="24"/>
              </w:rPr>
            </w:pPr>
          </w:p>
          <w:p w14:paraId="4586E86C" w14:textId="77777777" w:rsidR="00B47C23" w:rsidRPr="00FC257A" w:rsidRDefault="00B47C23" w:rsidP="004F1846">
            <w:pPr>
              <w:rPr>
                <w:rFonts w:asciiTheme="minorEastAsia" w:eastAsiaTheme="minorEastAsia" w:hAnsiTheme="minorEastAsia"/>
                <w:sz w:val="24"/>
              </w:rPr>
            </w:pPr>
          </w:p>
          <w:p w14:paraId="638F477B" w14:textId="77777777" w:rsidR="00B47C23" w:rsidRPr="00FC257A" w:rsidRDefault="00B47C23" w:rsidP="004F1846">
            <w:pPr>
              <w:jc w:val="right"/>
              <w:rPr>
                <w:rFonts w:asciiTheme="minorEastAsia" w:eastAsiaTheme="minorEastAsia" w:hAnsiTheme="minorEastAsia"/>
                <w:sz w:val="24"/>
              </w:rPr>
            </w:pPr>
            <w:r w:rsidRPr="00FC257A">
              <w:rPr>
                <w:rFonts w:asciiTheme="minorEastAsia" w:eastAsiaTheme="minorEastAsia" w:hAnsiTheme="minorEastAsia" w:hint="eastAsia"/>
                <w:sz w:val="24"/>
              </w:rPr>
              <w:t xml:space="preserve">                                   指导教师签字：          年  月  日</w:t>
            </w:r>
          </w:p>
        </w:tc>
      </w:tr>
      <w:tr w:rsidR="00B47C23" w:rsidRPr="00DC7B2C" w14:paraId="45BCE340" w14:textId="77777777" w:rsidTr="00DC7B2C">
        <w:trPr>
          <w:trHeight w:val="2022"/>
        </w:trPr>
        <w:tc>
          <w:tcPr>
            <w:tcW w:w="8505" w:type="dxa"/>
            <w:gridSpan w:val="16"/>
            <w:tcBorders>
              <w:top w:val="single" w:sz="4" w:space="0" w:color="auto"/>
              <w:left w:val="single" w:sz="4" w:space="0" w:color="auto"/>
              <w:bottom w:val="single" w:sz="4" w:space="0" w:color="auto"/>
              <w:right w:val="single" w:sz="4" w:space="0" w:color="auto"/>
            </w:tcBorders>
          </w:tcPr>
          <w:p w14:paraId="092E49CA" w14:textId="77777777" w:rsidR="00B47C23" w:rsidRPr="00FC257A" w:rsidRDefault="00B47C23" w:rsidP="004F1846">
            <w:pPr>
              <w:rPr>
                <w:rFonts w:asciiTheme="minorEastAsia" w:eastAsiaTheme="minorEastAsia" w:hAnsiTheme="minorEastAsia"/>
                <w:sz w:val="24"/>
              </w:rPr>
            </w:pPr>
            <w:r w:rsidRPr="00FC257A">
              <w:rPr>
                <w:rFonts w:asciiTheme="minorEastAsia" w:eastAsiaTheme="minorEastAsia" w:hAnsiTheme="minorEastAsia" w:hint="eastAsia"/>
                <w:sz w:val="24"/>
              </w:rPr>
              <w:t>基金专家评审组意见</w:t>
            </w:r>
          </w:p>
          <w:p w14:paraId="4FD18F04" w14:textId="77777777" w:rsidR="00B47C23" w:rsidRPr="00FC257A" w:rsidRDefault="00B47C23" w:rsidP="004F1846">
            <w:pPr>
              <w:rPr>
                <w:rFonts w:asciiTheme="minorEastAsia" w:eastAsiaTheme="minorEastAsia" w:hAnsiTheme="minorEastAsia"/>
                <w:sz w:val="24"/>
              </w:rPr>
            </w:pPr>
          </w:p>
          <w:p w14:paraId="356874FB" w14:textId="77777777" w:rsidR="00B47C23" w:rsidRPr="00FC257A" w:rsidRDefault="00B47C23" w:rsidP="004F1846">
            <w:pPr>
              <w:rPr>
                <w:rFonts w:asciiTheme="minorEastAsia" w:eastAsiaTheme="minorEastAsia" w:hAnsiTheme="minorEastAsia"/>
                <w:sz w:val="24"/>
              </w:rPr>
            </w:pPr>
          </w:p>
          <w:p w14:paraId="035C8393" w14:textId="77777777" w:rsidR="00B47C23" w:rsidRPr="00FC257A" w:rsidRDefault="00B47C23" w:rsidP="004F1846">
            <w:pPr>
              <w:rPr>
                <w:rFonts w:asciiTheme="minorEastAsia" w:eastAsiaTheme="minorEastAsia" w:hAnsiTheme="minorEastAsia"/>
                <w:sz w:val="24"/>
              </w:rPr>
            </w:pPr>
          </w:p>
          <w:p w14:paraId="0F304F55" w14:textId="77777777" w:rsidR="00B47C23" w:rsidRPr="00FC257A" w:rsidRDefault="00B47C23" w:rsidP="004F1846">
            <w:pPr>
              <w:rPr>
                <w:rFonts w:asciiTheme="minorEastAsia" w:eastAsiaTheme="minorEastAsia" w:hAnsiTheme="minorEastAsia"/>
                <w:sz w:val="24"/>
              </w:rPr>
            </w:pPr>
          </w:p>
          <w:p w14:paraId="4B603ACF" w14:textId="77777777" w:rsidR="00B47C23" w:rsidRPr="00FC257A" w:rsidRDefault="00B47C23" w:rsidP="004F1846">
            <w:pPr>
              <w:ind w:firstLineChars="200" w:firstLine="480"/>
              <w:rPr>
                <w:rFonts w:asciiTheme="minorEastAsia" w:eastAsiaTheme="minorEastAsia" w:hAnsiTheme="minorEastAsia"/>
                <w:sz w:val="24"/>
              </w:rPr>
            </w:pPr>
            <w:r w:rsidRPr="00FC257A">
              <w:rPr>
                <w:rFonts w:asciiTheme="minorEastAsia" w:eastAsiaTheme="minorEastAsia" w:hAnsiTheme="minorEastAsia" w:hint="eastAsia"/>
                <w:sz w:val="24"/>
              </w:rPr>
              <w:t xml:space="preserve">                                     组长签字：             年  月  日</w:t>
            </w:r>
          </w:p>
        </w:tc>
      </w:tr>
      <w:tr w:rsidR="00B47C23" w:rsidRPr="00DC7B2C" w14:paraId="5AFC13D8" w14:textId="77777777" w:rsidTr="00DC7B2C">
        <w:trPr>
          <w:trHeight w:val="360"/>
        </w:trPr>
        <w:tc>
          <w:tcPr>
            <w:tcW w:w="8505" w:type="dxa"/>
            <w:gridSpan w:val="16"/>
            <w:tcBorders>
              <w:top w:val="single" w:sz="4" w:space="0" w:color="auto"/>
              <w:left w:val="single" w:sz="4" w:space="0" w:color="auto"/>
              <w:bottom w:val="single" w:sz="4" w:space="0" w:color="auto"/>
              <w:right w:val="single" w:sz="4" w:space="0" w:color="auto"/>
            </w:tcBorders>
            <w:vAlign w:val="center"/>
          </w:tcPr>
          <w:p w14:paraId="7A66F619" w14:textId="77777777" w:rsidR="00B47C23" w:rsidRPr="00FC257A" w:rsidRDefault="00B47C23" w:rsidP="004F1846">
            <w:pPr>
              <w:jc w:val="center"/>
              <w:rPr>
                <w:rFonts w:asciiTheme="minorEastAsia" w:eastAsiaTheme="minorEastAsia" w:hAnsiTheme="minorEastAsia"/>
                <w:sz w:val="24"/>
              </w:rPr>
            </w:pPr>
            <w:r w:rsidRPr="00FC257A">
              <w:rPr>
                <w:rFonts w:asciiTheme="minorEastAsia" w:eastAsiaTheme="minorEastAsia" w:hAnsiTheme="minorEastAsia" w:hint="eastAsia"/>
                <w:sz w:val="24"/>
              </w:rPr>
              <w:t>基金专家评审组成员</w:t>
            </w:r>
          </w:p>
        </w:tc>
      </w:tr>
      <w:tr w:rsidR="00B47C23" w:rsidRPr="00DC7B2C" w14:paraId="3DB2E601" w14:textId="77777777" w:rsidTr="00DC7B2C">
        <w:trPr>
          <w:trHeight w:val="360"/>
        </w:trPr>
        <w:tc>
          <w:tcPr>
            <w:tcW w:w="3669" w:type="dxa"/>
            <w:gridSpan w:val="7"/>
            <w:tcBorders>
              <w:top w:val="single" w:sz="4" w:space="0" w:color="auto"/>
              <w:left w:val="single" w:sz="4" w:space="0" w:color="auto"/>
              <w:bottom w:val="single" w:sz="4" w:space="0" w:color="auto"/>
              <w:right w:val="single" w:sz="4" w:space="0" w:color="auto"/>
            </w:tcBorders>
            <w:vAlign w:val="center"/>
          </w:tcPr>
          <w:p w14:paraId="13921B90" w14:textId="77777777" w:rsidR="00B47C23" w:rsidRPr="00FC257A" w:rsidRDefault="00B47C23" w:rsidP="004F1846">
            <w:pPr>
              <w:jc w:val="center"/>
              <w:rPr>
                <w:rFonts w:asciiTheme="minorEastAsia" w:eastAsiaTheme="minorEastAsia" w:hAnsiTheme="minorEastAsia"/>
                <w:sz w:val="24"/>
              </w:rPr>
            </w:pPr>
            <w:r w:rsidRPr="00FC257A">
              <w:rPr>
                <w:rFonts w:asciiTheme="minorEastAsia" w:eastAsiaTheme="minorEastAsia" w:hAnsiTheme="minorEastAsia" w:hint="eastAsia"/>
                <w:sz w:val="24"/>
              </w:rPr>
              <w:t>姓名</w:t>
            </w:r>
          </w:p>
        </w:tc>
        <w:tc>
          <w:tcPr>
            <w:tcW w:w="3011" w:type="dxa"/>
            <w:gridSpan w:val="6"/>
            <w:tcBorders>
              <w:top w:val="single" w:sz="4" w:space="0" w:color="auto"/>
              <w:left w:val="single" w:sz="4" w:space="0" w:color="auto"/>
              <w:bottom w:val="single" w:sz="4" w:space="0" w:color="auto"/>
              <w:right w:val="single" w:sz="4" w:space="0" w:color="auto"/>
            </w:tcBorders>
            <w:vAlign w:val="center"/>
          </w:tcPr>
          <w:p w14:paraId="673831D6" w14:textId="77777777" w:rsidR="00B47C23" w:rsidRPr="00DC7B2C" w:rsidRDefault="00B47C23" w:rsidP="004F1846">
            <w:pPr>
              <w:jc w:val="center"/>
              <w:rPr>
                <w:rFonts w:asciiTheme="minorEastAsia" w:eastAsiaTheme="minorEastAsia" w:hAnsiTheme="minorEastAsia"/>
                <w:sz w:val="24"/>
              </w:rPr>
            </w:pPr>
            <w:r w:rsidRPr="00DC7B2C">
              <w:rPr>
                <w:rFonts w:asciiTheme="minorEastAsia" w:eastAsiaTheme="minorEastAsia" w:hAnsiTheme="minorEastAsia" w:hint="eastAsia"/>
                <w:sz w:val="24"/>
              </w:rPr>
              <w:t>职 称</w:t>
            </w:r>
          </w:p>
        </w:tc>
        <w:tc>
          <w:tcPr>
            <w:tcW w:w="1825" w:type="dxa"/>
            <w:gridSpan w:val="3"/>
            <w:tcBorders>
              <w:top w:val="single" w:sz="4" w:space="0" w:color="auto"/>
              <w:left w:val="single" w:sz="4" w:space="0" w:color="auto"/>
              <w:bottom w:val="single" w:sz="4" w:space="0" w:color="auto"/>
              <w:right w:val="single" w:sz="4" w:space="0" w:color="auto"/>
            </w:tcBorders>
            <w:vAlign w:val="center"/>
          </w:tcPr>
          <w:p w14:paraId="71DCC65E" w14:textId="77777777" w:rsidR="00B47C23" w:rsidRPr="00DC7B2C" w:rsidRDefault="00B47C23" w:rsidP="004F1846">
            <w:pPr>
              <w:jc w:val="center"/>
              <w:rPr>
                <w:rFonts w:asciiTheme="minorEastAsia" w:eastAsiaTheme="minorEastAsia" w:hAnsiTheme="minorEastAsia"/>
                <w:sz w:val="24"/>
              </w:rPr>
            </w:pPr>
            <w:r w:rsidRPr="00DC7B2C">
              <w:rPr>
                <w:rFonts w:asciiTheme="minorEastAsia" w:eastAsiaTheme="minorEastAsia" w:hAnsiTheme="minorEastAsia" w:hint="eastAsia"/>
                <w:sz w:val="24"/>
              </w:rPr>
              <w:t>签字</w:t>
            </w:r>
          </w:p>
        </w:tc>
      </w:tr>
      <w:tr w:rsidR="00B47C23" w:rsidRPr="00DC7B2C" w14:paraId="389EFA36" w14:textId="77777777" w:rsidTr="00DC7B2C">
        <w:trPr>
          <w:trHeight w:val="487"/>
        </w:trPr>
        <w:tc>
          <w:tcPr>
            <w:tcW w:w="3669" w:type="dxa"/>
            <w:gridSpan w:val="7"/>
            <w:tcBorders>
              <w:top w:val="single" w:sz="4" w:space="0" w:color="auto"/>
              <w:left w:val="single" w:sz="4" w:space="0" w:color="auto"/>
              <w:bottom w:val="single" w:sz="4" w:space="0" w:color="auto"/>
              <w:right w:val="single" w:sz="4" w:space="0" w:color="auto"/>
            </w:tcBorders>
            <w:vAlign w:val="center"/>
          </w:tcPr>
          <w:p w14:paraId="132E96E6" w14:textId="77777777" w:rsidR="00B47C23" w:rsidRPr="00FC257A" w:rsidRDefault="00B47C23" w:rsidP="004F1846">
            <w:pPr>
              <w:jc w:val="center"/>
              <w:rPr>
                <w:rFonts w:asciiTheme="minorEastAsia" w:eastAsiaTheme="minorEastAsia" w:hAnsiTheme="minorEastAsia"/>
                <w:sz w:val="24"/>
              </w:rPr>
            </w:pPr>
          </w:p>
        </w:tc>
        <w:tc>
          <w:tcPr>
            <w:tcW w:w="3011" w:type="dxa"/>
            <w:gridSpan w:val="6"/>
            <w:tcBorders>
              <w:top w:val="single" w:sz="4" w:space="0" w:color="auto"/>
              <w:left w:val="single" w:sz="4" w:space="0" w:color="auto"/>
              <w:bottom w:val="single" w:sz="4" w:space="0" w:color="auto"/>
              <w:right w:val="single" w:sz="4" w:space="0" w:color="auto"/>
            </w:tcBorders>
            <w:vAlign w:val="center"/>
          </w:tcPr>
          <w:p w14:paraId="7D5FA38F" w14:textId="77777777" w:rsidR="00B47C23" w:rsidRPr="00DC7B2C" w:rsidRDefault="00B47C23" w:rsidP="004F1846">
            <w:pPr>
              <w:jc w:val="center"/>
              <w:rPr>
                <w:rFonts w:asciiTheme="minorEastAsia" w:eastAsiaTheme="minorEastAsia" w:hAnsiTheme="minorEastAsia"/>
                <w:sz w:val="24"/>
              </w:rPr>
            </w:pPr>
          </w:p>
        </w:tc>
        <w:tc>
          <w:tcPr>
            <w:tcW w:w="1825" w:type="dxa"/>
            <w:gridSpan w:val="3"/>
            <w:tcBorders>
              <w:top w:val="single" w:sz="4" w:space="0" w:color="auto"/>
              <w:left w:val="single" w:sz="4" w:space="0" w:color="auto"/>
              <w:bottom w:val="single" w:sz="4" w:space="0" w:color="auto"/>
              <w:right w:val="single" w:sz="4" w:space="0" w:color="auto"/>
            </w:tcBorders>
            <w:vAlign w:val="center"/>
          </w:tcPr>
          <w:p w14:paraId="59129305" w14:textId="77777777" w:rsidR="00B47C23" w:rsidRPr="00DC7B2C" w:rsidRDefault="00B47C23" w:rsidP="004F1846">
            <w:pPr>
              <w:jc w:val="center"/>
              <w:rPr>
                <w:rFonts w:asciiTheme="minorEastAsia" w:eastAsiaTheme="minorEastAsia" w:hAnsiTheme="minorEastAsia"/>
                <w:sz w:val="24"/>
              </w:rPr>
            </w:pPr>
          </w:p>
        </w:tc>
      </w:tr>
      <w:tr w:rsidR="00B47C23" w:rsidRPr="00DC7B2C" w14:paraId="425F161F" w14:textId="77777777" w:rsidTr="00DC7B2C">
        <w:trPr>
          <w:trHeight w:val="465"/>
        </w:trPr>
        <w:tc>
          <w:tcPr>
            <w:tcW w:w="3669" w:type="dxa"/>
            <w:gridSpan w:val="7"/>
            <w:tcBorders>
              <w:top w:val="single" w:sz="4" w:space="0" w:color="auto"/>
              <w:left w:val="single" w:sz="4" w:space="0" w:color="auto"/>
              <w:bottom w:val="single" w:sz="4" w:space="0" w:color="auto"/>
              <w:right w:val="single" w:sz="4" w:space="0" w:color="auto"/>
            </w:tcBorders>
            <w:vAlign w:val="center"/>
          </w:tcPr>
          <w:p w14:paraId="45F1C9D3" w14:textId="77777777" w:rsidR="00B47C23" w:rsidRPr="00FC257A" w:rsidRDefault="00B47C23" w:rsidP="004F1846">
            <w:pPr>
              <w:jc w:val="center"/>
              <w:rPr>
                <w:rFonts w:asciiTheme="minorEastAsia" w:eastAsiaTheme="minorEastAsia" w:hAnsiTheme="minorEastAsia"/>
                <w:sz w:val="24"/>
              </w:rPr>
            </w:pPr>
          </w:p>
        </w:tc>
        <w:tc>
          <w:tcPr>
            <w:tcW w:w="3011" w:type="dxa"/>
            <w:gridSpan w:val="6"/>
            <w:tcBorders>
              <w:top w:val="single" w:sz="4" w:space="0" w:color="auto"/>
              <w:left w:val="single" w:sz="4" w:space="0" w:color="auto"/>
              <w:bottom w:val="single" w:sz="4" w:space="0" w:color="auto"/>
              <w:right w:val="single" w:sz="4" w:space="0" w:color="auto"/>
            </w:tcBorders>
            <w:vAlign w:val="center"/>
          </w:tcPr>
          <w:p w14:paraId="67D8862E" w14:textId="77777777" w:rsidR="00B47C23" w:rsidRPr="00DC7B2C" w:rsidRDefault="00B47C23" w:rsidP="004F1846">
            <w:pPr>
              <w:jc w:val="center"/>
              <w:rPr>
                <w:rFonts w:asciiTheme="minorEastAsia" w:eastAsiaTheme="minorEastAsia" w:hAnsiTheme="minorEastAsia"/>
                <w:sz w:val="24"/>
              </w:rPr>
            </w:pPr>
          </w:p>
        </w:tc>
        <w:tc>
          <w:tcPr>
            <w:tcW w:w="1825" w:type="dxa"/>
            <w:gridSpan w:val="3"/>
            <w:tcBorders>
              <w:top w:val="single" w:sz="4" w:space="0" w:color="auto"/>
              <w:left w:val="single" w:sz="4" w:space="0" w:color="auto"/>
              <w:bottom w:val="single" w:sz="4" w:space="0" w:color="auto"/>
              <w:right w:val="single" w:sz="4" w:space="0" w:color="auto"/>
            </w:tcBorders>
            <w:vAlign w:val="center"/>
          </w:tcPr>
          <w:p w14:paraId="78A08D71" w14:textId="77777777" w:rsidR="00B47C23" w:rsidRPr="00DC7B2C" w:rsidRDefault="00B47C23" w:rsidP="004F1846">
            <w:pPr>
              <w:jc w:val="center"/>
              <w:rPr>
                <w:rFonts w:asciiTheme="minorEastAsia" w:eastAsiaTheme="minorEastAsia" w:hAnsiTheme="minorEastAsia"/>
                <w:sz w:val="24"/>
              </w:rPr>
            </w:pPr>
          </w:p>
        </w:tc>
      </w:tr>
      <w:tr w:rsidR="00B47C23" w:rsidRPr="00DC7B2C" w14:paraId="19170BAC" w14:textId="77777777" w:rsidTr="00DC7B2C">
        <w:trPr>
          <w:trHeight w:val="456"/>
        </w:trPr>
        <w:tc>
          <w:tcPr>
            <w:tcW w:w="3669" w:type="dxa"/>
            <w:gridSpan w:val="7"/>
            <w:tcBorders>
              <w:top w:val="single" w:sz="4" w:space="0" w:color="auto"/>
              <w:left w:val="single" w:sz="4" w:space="0" w:color="auto"/>
              <w:bottom w:val="single" w:sz="4" w:space="0" w:color="auto"/>
              <w:right w:val="single" w:sz="4" w:space="0" w:color="auto"/>
            </w:tcBorders>
            <w:vAlign w:val="center"/>
          </w:tcPr>
          <w:p w14:paraId="54E076A8" w14:textId="77777777" w:rsidR="00B47C23" w:rsidRPr="00FC257A" w:rsidRDefault="00B47C23" w:rsidP="004F1846">
            <w:pPr>
              <w:jc w:val="center"/>
              <w:rPr>
                <w:rFonts w:asciiTheme="minorEastAsia" w:eastAsiaTheme="minorEastAsia" w:hAnsiTheme="minorEastAsia"/>
                <w:sz w:val="24"/>
              </w:rPr>
            </w:pPr>
          </w:p>
        </w:tc>
        <w:tc>
          <w:tcPr>
            <w:tcW w:w="3011" w:type="dxa"/>
            <w:gridSpan w:val="6"/>
            <w:tcBorders>
              <w:top w:val="single" w:sz="4" w:space="0" w:color="auto"/>
              <w:left w:val="single" w:sz="4" w:space="0" w:color="auto"/>
              <w:bottom w:val="single" w:sz="4" w:space="0" w:color="auto"/>
              <w:right w:val="single" w:sz="4" w:space="0" w:color="auto"/>
            </w:tcBorders>
            <w:vAlign w:val="center"/>
          </w:tcPr>
          <w:p w14:paraId="4234EB3D" w14:textId="77777777" w:rsidR="00B47C23" w:rsidRPr="00DC7B2C" w:rsidRDefault="00B47C23" w:rsidP="004F1846">
            <w:pPr>
              <w:jc w:val="center"/>
              <w:rPr>
                <w:rFonts w:asciiTheme="minorEastAsia" w:eastAsiaTheme="minorEastAsia" w:hAnsiTheme="minorEastAsia"/>
                <w:sz w:val="24"/>
              </w:rPr>
            </w:pPr>
          </w:p>
        </w:tc>
        <w:tc>
          <w:tcPr>
            <w:tcW w:w="1825" w:type="dxa"/>
            <w:gridSpan w:val="3"/>
            <w:tcBorders>
              <w:top w:val="single" w:sz="4" w:space="0" w:color="auto"/>
              <w:left w:val="single" w:sz="4" w:space="0" w:color="auto"/>
              <w:bottom w:val="single" w:sz="4" w:space="0" w:color="auto"/>
              <w:right w:val="single" w:sz="4" w:space="0" w:color="auto"/>
            </w:tcBorders>
            <w:vAlign w:val="center"/>
          </w:tcPr>
          <w:p w14:paraId="033165B2" w14:textId="77777777" w:rsidR="00B47C23" w:rsidRPr="00DC7B2C" w:rsidRDefault="00B47C23" w:rsidP="004F1846">
            <w:pPr>
              <w:jc w:val="center"/>
              <w:rPr>
                <w:rFonts w:asciiTheme="minorEastAsia" w:eastAsiaTheme="minorEastAsia" w:hAnsiTheme="minorEastAsia"/>
                <w:sz w:val="24"/>
              </w:rPr>
            </w:pPr>
          </w:p>
        </w:tc>
      </w:tr>
      <w:tr w:rsidR="00B47C23" w:rsidRPr="00DC7B2C" w14:paraId="55225B96" w14:textId="77777777" w:rsidTr="00DC7B2C">
        <w:trPr>
          <w:trHeight w:val="448"/>
        </w:trPr>
        <w:tc>
          <w:tcPr>
            <w:tcW w:w="3669" w:type="dxa"/>
            <w:gridSpan w:val="7"/>
            <w:tcBorders>
              <w:top w:val="single" w:sz="4" w:space="0" w:color="auto"/>
              <w:left w:val="single" w:sz="4" w:space="0" w:color="auto"/>
              <w:bottom w:val="single" w:sz="4" w:space="0" w:color="auto"/>
              <w:right w:val="single" w:sz="4" w:space="0" w:color="auto"/>
            </w:tcBorders>
            <w:vAlign w:val="center"/>
          </w:tcPr>
          <w:p w14:paraId="24278D32" w14:textId="77777777" w:rsidR="00B47C23" w:rsidRPr="00FC257A" w:rsidRDefault="00B47C23" w:rsidP="004F1846">
            <w:pPr>
              <w:jc w:val="center"/>
              <w:rPr>
                <w:rFonts w:asciiTheme="minorEastAsia" w:eastAsiaTheme="minorEastAsia" w:hAnsiTheme="minorEastAsia"/>
                <w:sz w:val="24"/>
              </w:rPr>
            </w:pPr>
          </w:p>
        </w:tc>
        <w:tc>
          <w:tcPr>
            <w:tcW w:w="3011" w:type="dxa"/>
            <w:gridSpan w:val="6"/>
            <w:tcBorders>
              <w:top w:val="single" w:sz="4" w:space="0" w:color="auto"/>
              <w:left w:val="single" w:sz="4" w:space="0" w:color="auto"/>
              <w:bottom w:val="single" w:sz="4" w:space="0" w:color="auto"/>
              <w:right w:val="single" w:sz="4" w:space="0" w:color="auto"/>
            </w:tcBorders>
            <w:vAlign w:val="center"/>
          </w:tcPr>
          <w:p w14:paraId="1C607B20" w14:textId="77777777" w:rsidR="00B47C23" w:rsidRPr="00DC7B2C" w:rsidRDefault="00B47C23" w:rsidP="004F1846">
            <w:pPr>
              <w:jc w:val="center"/>
              <w:rPr>
                <w:rFonts w:asciiTheme="minorEastAsia" w:eastAsiaTheme="minorEastAsia" w:hAnsiTheme="minorEastAsia"/>
                <w:sz w:val="24"/>
              </w:rPr>
            </w:pPr>
          </w:p>
        </w:tc>
        <w:tc>
          <w:tcPr>
            <w:tcW w:w="1825" w:type="dxa"/>
            <w:gridSpan w:val="3"/>
            <w:tcBorders>
              <w:top w:val="single" w:sz="4" w:space="0" w:color="auto"/>
              <w:left w:val="single" w:sz="4" w:space="0" w:color="auto"/>
              <w:bottom w:val="single" w:sz="4" w:space="0" w:color="auto"/>
              <w:right w:val="single" w:sz="4" w:space="0" w:color="auto"/>
            </w:tcBorders>
            <w:vAlign w:val="center"/>
          </w:tcPr>
          <w:p w14:paraId="3C604ACC" w14:textId="77777777" w:rsidR="00B47C23" w:rsidRPr="00DC7B2C" w:rsidRDefault="00B47C23" w:rsidP="004F1846">
            <w:pPr>
              <w:jc w:val="center"/>
              <w:rPr>
                <w:rFonts w:asciiTheme="minorEastAsia" w:eastAsiaTheme="minorEastAsia" w:hAnsiTheme="minorEastAsia"/>
                <w:sz w:val="24"/>
              </w:rPr>
            </w:pPr>
          </w:p>
        </w:tc>
      </w:tr>
      <w:tr w:rsidR="00B47C23" w:rsidRPr="00DC7B2C" w14:paraId="24EBD43E" w14:textId="77777777" w:rsidTr="00DC7B2C">
        <w:trPr>
          <w:trHeight w:val="455"/>
        </w:trPr>
        <w:tc>
          <w:tcPr>
            <w:tcW w:w="3669" w:type="dxa"/>
            <w:gridSpan w:val="7"/>
            <w:tcBorders>
              <w:top w:val="single" w:sz="4" w:space="0" w:color="auto"/>
              <w:left w:val="single" w:sz="4" w:space="0" w:color="auto"/>
              <w:bottom w:val="single" w:sz="4" w:space="0" w:color="auto"/>
              <w:right w:val="single" w:sz="4" w:space="0" w:color="auto"/>
            </w:tcBorders>
            <w:vAlign w:val="center"/>
          </w:tcPr>
          <w:p w14:paraId="22205D6A" w14:textId="77777777" w:rsidR="00B47C23" w:rsidRPr="00FC257A" w:rsidRDefault="00B47C23" w:rsidP="004F1846">
            <w:pPr>
              <w:jc w:val="center"/>
              <w:rPr>
                <w:rFonts w:asciiTheme="minorEastAsia" w:eastAsiaTheme="minorEastAsia" w:hAnsiTheme="minorEastAsia"/>
                <w:sz w:val="24"/>
              </w:rPr>
            </w:pPr>
          </w:p>
        </w:tc>
        <w:tc>
          <w:tcPr>
            <w:tcW w:w="3011" w:type="dxa"/>
            <w:gridSpan w:val="6"/>
            <w:tcBorders>
              <w:top w:val="single" w:sz="4" w:space="0" w:color="auto"/>
              <w:left w:val="single" w:sz="4" w:space="0" w:color="auto"/>
              <w:bottom w:val="single" w:sz="4" w:space="0" w:color="auto"/>
              <w:right w:val="single" w:sz="4" w:space="0" w:color="auto"/>
            </w:tcBorders>
            <w:vAlign w:val="center"/>
          </w:tcPr>
          <w:p w14:paraId="4EAC6FC4" w14:textId="77777777" w:rsidR="00B47C23" w:rsidRPr="00DC7B2C" w:rsidRDefault="00B47C23" w:rsidP="004F1846">
            <w:pPr>
              <w:jc w:val="center"/>
              <w:rPr>
                <w:rFonts w:asciiTheme="minorEastAsia" w:eastAsiaTheme="minorEastAsia" w:hAnsiTheme="minorEastAsia"/>
                <w:sz w:val="24"/>
              </w:rPr>
            </w:pPr>
          </w:p>
        </w:tc>
        <w:tc>
          <w:tcPr>
            <w:tcW w:w="1825" w:type="dxa"/>
            <w:gridSpan w:val="3"/>
            <w:tcBorders>
              <w:top w:val="single" w:sz="4" w:space="0" w:color="auto"/>
              <w:left w:val="single" w:sz="4" w:space="0" w:color="auto"/>
              <w:bottom w:val="single" w:sz="4" w:space="0" w:color="auto"/>
              <w:right w:val="single" w:sz="4" w:space="0" w:color="auto"/>
            </w:tcBorders>
            <w:vAlign w:val="center"/>
          </w:tcPr>
          <w:p w14:paraId="48489E40" w14:textId="77777777" w:rsidR="00B47C23" w:rsidRPr="00DC7B2C" w:rsidRDefault="00B47C23" w:rsidP="004F1846">
            <w:pPr>
              <w:jc w:val="center"/>
              <w:rPr>
                <w:rFonts w:asciiTheme="minorEastAsia" w:eastAsiaTheme="minorEastAsia" w:hAnsiTheme="minorEastAsia"/>
                <w:sz w:val="24"/>
              </w:rPr>
            </w:pPr>
          </w:p>
        </w:tc>
      </w:tr>
      <w:tr w:rsidR="00B47C23" w:rsidRPr="00DC7B2C" w14:paraId="29652EA8" w14:textId="77777777" w:rsidTr="00DC7B2C">
        <w:trPr>
          <w:trHeight w:val="2952"/>
        </w:trPr>
        <w:tc>
          <w:tcPr>
            <w:tcW w:w="8505" w:type="dxa"/>
            <w:gridSpan w:val="16"/>
            <w:tcBorders>
              <w:top w:val="single" w:sz="4" w:space="0" w:color="auto"/>
              <w:left w:val="single" w:sz="4" w:space="0" w:color="auto"/>
              <w:bottom w:val="single" w:sz="4" w:space="0" w:color="auto"/>
              <w:right w:val="single" w:sz="4" w:space="0" w:color="auto"/>
            </w:tcBorders>
          </w:tcPr>
          <w:p w14:paraId="063A23F2" w14:textId="77777777" w:rsidR="00B47C23" w:rsidRPr="00FC257A" w:rsidRDefault="00B47C23" w:rsidP="004F1846">
            <w:pPr>
              <w:rPr>
                <w:rFonts w:asciiTheme="minorEastAsia" w:eastAsiaTheme="minorEastAsia" w:hAnsiTheme="minorEastAsia"/>
                <w:sz w:val="24"/>
              </w:rPr>
            </w:pPr>
            <w:r w:rsidRPr="00FC257A">
              <w:rPr>
                <w:rFonts w:asciiTheme="minorEastAsia" w:eastAsiaTheme="minorEastAsia" w:hAnsiTheme="minorEastAsia" w:hint="eastAsia"/>
                <w:sz w:val="24"/>
              </w:rPr>
              <w:t>学生科技创新基金管理办公室意见</w:t>
            </w:r>
          </w:p>
          <w:p w14:paraId="7F81B115" w14:textId="77777777" w:rsidR="00B47C23" w:rsidRPr="00FC257A" w:rsidRDefault="00B47C23" w:rsidP="004F1846">
            <w:pPr>
              <w:rPr>
                <w:rFonts w:asciiTheme="minorEastAsia" w:eastAsiaTheme="minorEastAsia" w:hAnsiTheme="minorEastAsia"/>
                <w:sz w:val="24"/>
              </w:rPr>
            </w:pPr>
          </w:p>
          <w:p w14:paraId="2D737F59" w14:textId="77777777" w:rsidR="00B47C23" w:rsidRPr="00FC257A" w:rsidRDefault="00B47C23" w:rsidP="004F1846">
            <w:pPr>
              <w:rPr>
                <w:rFonts w:asciiTheme="minorEastAsia" w:eastAsiaTheme="minorEastAsia" w:hAnsiTheme="minorEastAsia"/>
                <w:sz w:val="24"/>
              </w:rPr>
            </w:pPr>
          </w:p>
          <w:p w14:paraId="42E9319A" w14:textId="77777777" w:rsidR="00B47C23" w:rsidRPr="00FC257A" w:rsidRDefault="00B47C23" w:rsidP="004F1846">
            <w:pPr>
              <w:rPr>
                <w:rFonts w:asciiTheme="minorEastAsia" w:eastAsiaTheme="minorEastAsia" w:hAnsiTheme="minorEastAsia"/>
                <w:sz w:val="24"/>
              </w:rPr>
            </w:pPr>
          </w:p>
          <w:p w14:paraId="0720CA99" w14:textId="77777777" w:rsidR="00B47C23" w:rsidRPr="00FC257A" w:rsidRDefault="00B47C23" w:rsidP="004F1846">
            <w:pPr>
              <w:rPr>
                <w:rFonts w:asciiTheme="minorEastAsia" w:eastAsiaTheme="minorEastAsia" w:hAnsiTheme="minorEastAsia"/>
                <w:sz w:val="24"/>
              </w:rPr>
            </w:pPr>
          </w:p>
          <w:p w14:paraId="10090768" w14:textId="77777777" w:rsidR="00B47C23" w:rsidRPr="00FC257A" w:rsidRDefault="00B47C23" w:rsidP="004F1846">
            <w:pPr>
              <w:rPr>
                <w:rFonts w:asciiTheme="minorEastAsia" w:eastAsiaTheme="minorEastAsia" w:hAnsiTheme="minorEastAsia"/>
                <w:sz w:val="24"/>
              </w:rPr>
            </w:pPr>
          </w:p>
          <w:p w14:paraId="456DE09F" w14:textId="77777777" w:rsidR="00B47C23" w:rsidRPr="00FC257A" w:rsidRDefault="00B47C23" w:rsidP="004F1846">
            <w:pPr>
              <w:rPr>
                <w:rFonts w:asciiTheme="minorEastAsia" w:eastAsiaTheme="minorEastAsia" w:hAnsiTheme="minorEastAsia"/>
                <w:sz w:val="24"/>
              </w:rPr>
            </w:pPr>
          </w:p>
          <w:p w14:paraId="234F0450" w14:textId="77777777" w:rsidR="00B47C23" w:rsidRPr="00FC257A" w:rsidRDefault="00B47C23" w:rsidP="004F1846">
            <w:pPr>
              <w:ind w:firstLineChars="1900" w:firstLine="4560"/>
              <w:rPr>
                <w:rFonts w:asciiTheme="minorEastAsia" w:eastAsiaTheme="minorEastAsia" w:hAnsiTheme="minorEastAsia"/>
                <w:sz w:val="24"/>
              </w:rPr>
            </w:pPr>
            <w:r w:rsidRPr="00FC257A">
              <w:rPr>
                <w:rFonts w:asciiTheme="minorEastAsia" w:eastAsiaTheme="minorEastAsia" w:hAnsiTheme="minorEastAsia" w:hint="eastAsia"/>
                <w:sz w:val="24"/>
              </w:rPr>
              <w:t>主管领导签字：           年  月  日</w:t>
            </w:r>
          </w:p>
        </w:tc>
      </w:tr>
    </w:tbl>
    <w:p w14:paraId="29BBA259" w14:textId="77777777" w:rsidR="00B47C23" w:rsidRPr="00DC7B2C" w:rsidRDefault="00B47C23" w:rsidP="00B47C23">
      <w:pPr>
        <w:rPr>
          <w:rFonts w:asciiTheme="minorEastAsia" w:eastAsiaTheme="minorEastAsia" w:hAnsiTheme="minorEastAsia"/>
          <w:sz w:val="24"/>
        </w:rPr>
      </w:pPr>
    </w:p>
    <w:p w14:paraId="1E4FF678" w14:textId="77777777" w:rsidR="00B47C23" w:rsidRPr="00DC7B2C" w:rsidRDefault="00B47C23" w:rsidP="00B47C23">
      <w:pPr>
        <w:rPr>
          <w:rFonts w:asciiTheme="minorEastAsia" w:eastAsiaTheme="minorEastAsia" w:hAnsiTheme="minorEastAsia"/>
          <w:sz w:val="24"/>
        </w:rPr>
      </w:pPr>
    </w:p>
    <w:p w14:paraId="7CAF0DAA" w14:textId="77777777" w:rsidR="00B47C23" w:rsidRPr="00DC7B2C" w:rsidRDefault="00B47C23" w:rsidP="00B47C23">
      <w:pPr>
        <w:rPr>
          <w:rFonts w:asciiTheme="minorEastAsia" w:eastAsiaTheme="minorEastAsia" w:hAnsiTheme="minorEastAsia"/>
        </w:rPr>
      </w:pPr>
    </w:p>
    <w:p w14:paraId="62AC3C2D" w14:textId="77777777" w:rsidR="00AF1929" w:rsidRPr="00DC7B2C" w:rsidRDefault="00AF1929">
      <w:pPr>
        <w:rPr>
          <w:rFonts w:asciiTheme="minorEastAsia" w:eastAsiaTheme="minorEastAsia" w:hAnsiTheme="minorEastAsia"/>
        </w:rPr>
      </w:pPr>
    </w:p>
    <w:sectPr w:rsidR="00AF1929" w:rsidRPr="00DC7B2C">
      <w:headerReference w:type="default" r:id="rId16"/>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毛毛妈" w:date="2018-10-02T22:09:00Z" w:initials="CHY">
    <w:p w14:paraId="4C02FBE2" w14:textId="77777777" w:rsidR="00CF0786" w:rsidRDefault="00CF0786">
      <w:pPr>
        <w:pStyle w:val="ad"/>
      </w:pPr>
      <w:r>
        <w:rPr>
          <w:rStyle w:val="ac"/>
        </w:rPr>
        <w:annotationRef/>
      </w:r>
      <w:r>
        <w:rPr>
          <w:rFonts w:hint="eastAsia"/>
        </w:rPr>
        <w:t>同样的问题，所谓同类系统是指</w:t>
      </w:r>
      <w:r>
        <w:rPr>
          <w:rFonts w:hint="eastAsia"/>
        </w:rPr>
        <w:t>r</w:t>
      </w:r>
      <w:r>
        <w:t>eader</w:t>
      </w:r>
      <w:r>
        <w:rPr>
          <w:rFonts w:hint="eastAsia"/>
        </w:rPr>
        <w:t>，是一种系统和应用，老去讲技术干嘛呢？</w:t>
      </w:r>
    </w:p>
    <w:p w14:paraId="4B58BF2A" w14:textId="0B45064E" w:rsidR="00CF0786" w:rsidRDefault="00CF0786">
      <w:pPr>
        <w:pStyle w:val="ad"/>
      </w:pPr>
      <w:r>
        <w:rPr>
          <w:rFonts w:hint="eastAsia"/>
        </w:rPr>
        <w:t>难道用</w:t>
      </w:r>
      <w:r>
        <w:rPr>
          <w:rFonts w:hint="eastAsia"/>
        </w:rPr>
        <w:t>Markdown</w:t>
      </w:r>
      <w:r>
        <w:rPr>
          <w:rFonts w:hint="eastAsia"/>
        </w:rPr>
        <w:t>做出来的就是一种全新截然不同的</w:t>
      </w:r>
      <w:r>
        <w:rPr>
          <w:rFonts w:hint="eastAsia"/>
        </w:rPr>
        <w:t>r</w:t>
      </w:r>
      <w:r>
        <w:t>eader?</w:t>
      </w:r>
      <w:r>
        <w:rPr>
          <w:rFonts w:hint="eastAsia"/>
        </w:rPr>
        <w:t xml:space="preserve"> </w:t>
      </w:r>
      <w:r>
        <w:rPr>
          <w:rFonts w:hint="eastAsia"/>
        </w:rPr>
        <w:t>还是说压根没人做过支持</w:t>
      </w:r>
      <w:r>
        <w:rPr>
          <w:rFonts w:hint="eastAsia"/>
        </w:rPr>
        <w:t>markdown</w:t>
      </w:r>
      <w:r>
        <w:rPr>
          <w:rFonts w:hint="eastAsia"/>
        </w:rPr>
        <w:t>的</w:t>
      </w:r>
      <w:r>
        <w:t xml:space="preserve"> </w:t>
      </w:r>
      <w:r>
        <w:rPr>
          <w:rFonts w:hint="eastAsia"/>
        </w:rPr>
        <w:t>reader</w:t>
      </w:r>
      <w:r>
        <w:rPr>
          <w:rFonts w:hint="eastAsia"/>
        </w:rPr>
        <w:t>？</w:t>
      </w:r>
    </w:p>
  </w:comment>
  <w:comment w:id="8" w:author="毛毛妈" w:date="2018-10-02T22:12:00Z" w:initials="CHY">
    <w:p w14:paraId="720FA703" w14:textId="49E7EDD3" w:rsidR="00CF0786" w:rsidRDefault="00CF0786">
      <w:pPr>
        <w:pStyle w:val="ad"/>
      </w:pPr>
      <w:r>
        <w:rPr>
          <w:rStyle w:val="ac"/>
        </w:rPr>
        <w:annotationRef/>
      </w:r>
      <w:r>
        <w:rPr>
          <w:rFonts w:hint="eastAsia"/>
        </w:rPr>
        <w:t>脱离了实际问题的技术介绍是毫无意义的。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58BF2A" w15:done="0"/>
  <w15:commentEx w15:paraId="720FA7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58BF2A" w16cid:durableId="1F5E6B33"/>
  <w16cid:commentId w16cid:paraId="720FA703" w16cid:durableId="1F5E6B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26A1B" w14:textId="77777777" w:rsidR="00593836" w:rsidRDefault="00593836">
      <w:r>
        <w:separator/>
      </w:r>
    </w:p>
  </w:endnote>
  <w:endnote w:type="continuationSeparator" w:id="0">
    <w:p w14:paraId="4AC2A9CC" w14:textId="77777777" w:rsidR="00593836" w:rsidRDefault="00593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8008D" w14:textId="77777777" w:rsidR="00593836" w:rsidRDefault="00593836">
      <w:r>
        <w:separator/>
      </w:r>
    </w:p>
  </w:footnote>
  <w:footnote w:type="continuationSeparator" w:id="0">
    <w:p w14:paraId="08E65F22" w14:textId="77777777" w:rsidR="00593836" w:rsidRDefault="005938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669B3" w14:textId="77777777" w:rsidR="005170AD" w:rsidRDefault="005170AD">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5C7C"/>
    <w:multiLevelType w:val="hybridMultilevel"/>
    <w:tmpl w:val="5FFA4CD4"/>
    <w:lvl w:ilvl="0" w:tplc="BA9C8D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B34FC2"/>
    <w:multiLevelType w:val="hybridMultilevel"/>
    <w:tmpl w:val="D6C00912"/>
    <w:lvl w:ilvl="0" w:tplc="79CE5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AB4459"/>
    <w:multiLevelType w:val="hybridMultilevel"/>
    <w:tmpl w:val="CED8B222"/>
    <w:lvl w:ilvl="0" w:tplc="B08435F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48B034B"/>
    <w:multiLevelType w:val="hybridMultilevel"/>
    <w:tmpl w:val="ED18476E"/>
    <w:lvl w:ilvl="0" w:tplc="983A6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6A5171"/>
    <w:multiLevelType w:val="hybridMultilevel"/>
    <w:tmpl w:val="777C3218"/>
    <w:lvl w:ilvl="0" w:tplc="52DAD3E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2A15F06"/>
    <w:multiLevelType w:val="hybridMultilevel"/>
    <w:tmpl w:val="177C2FE2"/>
    <w:lvl w:ilvl="0" w:tplc="A99AF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8A3D6D"/>
    <w:multiLevelType w:val="hybridMultilevel"/>
    <w:tmpl w:val="51B054C2"/>
    <w:lvl w:ilvl="0" w:tplc="197851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2B90EF1"/>
    <w:multiLevelType w:val="hybridMultilevel"/>
    <w:tmpl w:val="1728BB2C"/>
    <w:lvl w:ilvl="0" w:tplc="3C8AF75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615635"/>
    <w:multiLevelType w:val="hybridMultilevel"/>
    <w:tmpl w:val="223249EE"/>
    <w:lvl w:ilvl="0" w:tplc="67D25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0D0EE2"/>
    <w:multiLevelType w:val="hybridMultilevel"/>
    <w:tmpl w:val="503CA764"/>
    <w:lvl w:ilvl="0" w:tplc="3CE8EA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FE14C5A"/>
    <w:multiLevelType w:val="hybridMultilevel"/>
    <w:tmpl w:val="5F30141C"/>
    <w:lvl w:ilvl="0" w:tplc="65CCC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951684A"/>
    <w:multiLevelType w:val="hybridMultilevel"/>
    <w:tmpl w:val="ED22CCF2"/>
    <w:lvl w:ilvl="0" w:tplc="7AB61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2"/>
  </w:num>
  <w:num w:numId="4">
    <w:abstractNumId w:val="4"/>
  </w:num>
  <w:num w:numId="5">
    <w:abstractNumId w:val="10"/>
  </w:num>
  <w:num w:numId="6">
    <w:abstractNumId w:val="9"/>
  </w:num>
  <w:num w:numId="7">
    <w:abstractNumId w:val="7"/>
  </w:num>
  <w:num w:numId="8">
    <w:abstractNumId w:val="3"/>
  </w:num>
  <w:num w:numId="9">
    <w:abstractNumId w:val="1"/>
  </w:num>
  <w:num w:numId="10">
    <w:abstractNumId w:val="0"/>
  </w:num>
  <w:num w:numId="11">
    <w:abstractNumId w:val="11"/>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jyyy">
    <w15:presenceInfo w15:providerId="None" w15:userId="Wjyyy"/>
  </w15:person>
  <w15:person w15:author="陈海燕">
    <w15:presenceInfo w15:providerId="None" w15:userId="陈海燕"/>
  </w15:person>
  <w15:person w15:author="毛毛妈">
    <w15:presenceInfo w15:providerId="None" w15:userId="毛毛妈"/>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C23"/>
    <w:rsid w:val="00004CA9"/>
    <w:rsid w:val="000141EF"/>
    <w:rsid w:val="0002127E"/>
    <w:rsid w:val="00067190"/>
    <w:rsid w:val="00087AB3"/>
    <w:rsid w:val="00090106"/>
    <w:rsid w:val="000A3CA5"/>
    <w:rsid w:val="000C0F78"/>
    <w:rsid w:val="000D4916"/>
    <w:rsid w:val="00106650"/>
    <w:rsid w:val="00106A56"/>
    <w:rsid w:val="00110CEF"/>
    <w:rsid w:val="00116588"/>
    <w:rsid w:val="00134A26"/>
    <w:rsid w:val="001C059E"/>
    <w:rsid w:val="001E7413"/>
    <w:rsid w:val="001F5EF3"/>
    <w:rsid w:val="00201855"/>
    <w:rsid w:val="0020533E"/>
    <w:rsid w:val="00212A74"/>
    <w:rsid w:val="002416AC"/>
    <w:rsid w:val="00277466"/>
    <w:rsid w:val="002E45BC"/>
    <w:rsid w:val="002F4175"/>
    <w:rsid w:val="0031592C"/>
    <w:rsid w:val="00342076"/>
    <w:rsid w:val="00394D32"/>
    <w:rsid w:val="003E7AE3"/>
    <w:rsid w:val="003F014D"/>
    <w:rsid w:val="00400F72"/>
    <w:rsid w:val="004551E0"/>
    <w:rsid w:val="004600D6"/>
    <w:rsid w:val="00474461"/>
    <w:rsid w:val="00483025"/>
    <w:rsid w:val="00487CB6"/>
    <w:rsid w:val="004A2AC2"/>
    <w:rsid w:val="004D1419"/>
    <w:rsid w:val="004E02D0"/>
    <w:rsid w:val="004F1846"/>
    <w:rsid w:val="004F5585"/>
    <w:rsid w:val="00513BD7"/>
    <w:rsid w:val="005170AD"/>
    <w:rsid w:val="005248FC"/>
    <w:rsid w:val="00593836"/>
    <w:rsid w:val="005D1325"/>
    <w:rsid w:val="005D1948"/>
    <w:rsid w:val="005D2B69"/>
    <w:rsid w:val="005F6C5F"/>
    <w:rsid w:val="00627BC0"/>
    <w:rsid w:val="00652601"/>
    <w:rsid w:val="0066335F"/>
    <w:rsid w:val="00667C95"/>
    <w:rsid w:val="0067513F"/>
    <w:rsid w:val="006E4024"/>
    <w:rsid w:val="006F76A9"/>
    <w:rsid w:val="0073447E"/>
    <w:rsid w:val="00775104"/>
    <w:rsid w:val="007C21F5"/>
    <w:rsid w:val="007D29AC"/>
    <w:rsid w:val="008072FF"/>
    <w:rsid w:val="00820579"/>
    <w:rsid w:val="00820826"/>
    <w:rsid w:val="00830845"/>
    <w:rsid w:val="00831BB0"/>
    <w:rsid w:val="00841B56"/>
    <w:rsid w:val="00842615"/>
    <w:rsid w:val="008501D4"/>
    <w:rsid w:val="00891543"/>
    <w:rsid w:val="008B38D7"/>
    <w:rsid w:val="008B688D"/>
    <w:rsid w:val="008B7BF1"/>
    <w:rsid w:val="008C447A"/>
    <w:rsid w:val="008D77BB"/>
    <w:rsid w:val="00987F91"/>
    <w:rsid w:val="009931E4"/>
    <w:rsid w:val="009950EB"/>
    <w:rsid w:val="009D318F"/>
    <w:rsid w:val="009E6C13"/>
    <w:rsid w:val="00A035C7"/>
    <w:rsid w:val="00A14AC1"/>
    <w:rsid w:val="00A341B4"/>
    <w:rsid w:val="00A35439"/>
    <w:rsid w:val="00A410B0"/>
    <w:rsid w:val="00A56144"/>
    <w:rsid w:val="00A75FFD"/>
    <w:rsid w:val="00A85F71"/>
    <w:rsid w:val="00A90737"/>
    <w:rsid w:val="00A97A78"/>
    <w:rsid w:val="00AB08B3"/>
    <w:rsid w:val="00AE232D"/>
    <w:rsid w:val="00AE441A"/>
    <w:rsid w:val="00AF1929"/>
    <w:rsid w:val="00B133E1"/>
    <w:rsid w:val="00B15846"/>
    <w:rsid w:val="00B17237"/>
    <w:rsid w:val="00B20192"/>
    <w:rsid w:val="00B370A5"/>
    <w:rsid w:val="00B37F43"/>
    <w:rsid w:val="00B40B3D"/>
    <w:rsid w:val="00B47C23"/>
    <w:rsid w:val="00B70DBE"/>
    <w:rsid w:val="00BB07BC"/>
    <w:rsid w:val="00BC2895"/>
    <w:rsid w:val="00C1139C"/>
    <w:rsid w:val="00C31E1D"/>
    <w:rsid w:val="00C85D11"/>
    <w:rsid w:val="00CF0786"/>
    <w:rsid w:val="00D82BC2"/>
    <w:rsid w:val="00D839B4"/>
    <w:rsid w:val="00DC7B2C"/>
    <w:rsid w:val="00E073A0"/>
    <w:rsid w:val="00E20749"/>
    <w:rsid w:val="00E21EF3"/>
    <w:rsid w:val="00E312F6"/>
    <w:rsid w:val="00E508CF"/>
    <w:rsid w:val="00E72EDC"/>
    <w:rsid w:val="00E73507"/>
    <w:rsid w:val="00EA576E"/>
    <w:rsid w:val="00EB1C96"/>
    <w:rsid w:val="00ED6717"/>
    <w:rsid w:val="00EE6F03"/>
    <w:rsid w:val="00EF6168"/>
    <w:rsid w:val="00F204EC"/>
    <w:rsid w:val="00F54EA2"/>
    <w:rsid w:val="00F6670D"/>
    <w:rsid w:val="00F85B00"/>
    <w:rsid w:val="00FA6E7D"/>
    <w:rsid w:val="00FB774B"/>
    <w:rsid w:val="00FC257A"/>
    <w:rsid w:val="00FF1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89D1A"/>
  <w15:docId w15:val="{4A58C1C3-CEDC-43FF-A527-2FDBB5336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47C23"/>
    <w:pPr>
      <w:widowControl w:val="0"/>
      <w:jc w:val="both"/>
    </w:pPr>
    <w:rPr>
      <w:rFonts w:ascii="Times New Roman" w:eastAsia="宋体" w:hAnsi="Times New Roman" w:cs="Times New Roman"/>
      <w:szCs w:val="24"/>
    </w:rPr>
  </w:style>
  <w:style w:type="paragraph" w:styleId="1">
    <w:name w:val="heading 1"/>
    <w:basedOn w:val="a"/>
    <w:link w:val="10"/>
    <w:uiPriority w:val="9"/>
    <w:qFormat/>
    <w:rsid w:val="00483025"/>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47C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47C23"/>
    <w:rPr>
      <w:rFonts w:ascii="Times New Roman" w:eastAsia="宋体" w:hAnsi="Times New Roman" w:cs="Times New Roman"/>
      <w:sz w:val="18"/>
      <w:szCs w:val="18"/>
    </w:rPr>
  </w:style>
  <w:style w:type="table" w:styleId="a5">
    <w:name w:val="Table Grid"/>
    <w:basedOn w:val="a1"/>
    <w:rsid w:val="00B47C2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47C23"/>
    <w:pPr>
      <w:ind w:firstLineChars="200" w:firstLine="420"/>
    </w:pPr>
  </w:style>
  <w:style w:type="character" w:styleId="a7">
    <w:name w:val="Hyperlink"/>
    <w:basedOn w:val="a0"/>
    <w:uiPriority w:val="99"/>
    <w:unhideWhenUsed/>
    <w:rsid w:val="004A2AC2"/>
    <w:rPr>
      <w:color w:val="0563C1" w:themeColor="hyperlink"/>
      <w:u w:val="single"/>
    </w:rPr>
  </w:style>
  <w:style w:type="paragraph" w:styleId="a8">
    <w:name w:val="Balloon Text"/>
    <w:basedOn w:val="a"/>
    <w:link w:val="a9"/>
    <w:uiPriority w:val="99"/>
    <w:semiHidden/>
    <w:unhideWhenUsed/>
    <w:rsid w:val="00BC2895"/>
    <w:rPr>
      <w:sz w:val="18"/>
      <w:szCs w:val="18"/>
    </w:rPr>
  </w:style>
  <w:style w:type="character" w:customStyle="1" w:styleId="a9">
    <w:name w:val="批注框文本 字符"/>
    <w:basedOn w:val="a0"/>
    <w:link w:val="a8"/>
    <w:uiPriority w:val="99"/>
    <w:semiHidden/>
    <w:rsid w:val="00BC2895"/>
    <w:rPr>
      <w:rFonts w:ascii="Times New Roman" w:eastAsia="宋体" w:hAnsi="Times New Roman" w:cs="Times New Roman"/>
      <w:sz w:val="18"/>
      <w:szCs w:val="18"/>
    </w:rPr>
  </w:style>
  <w:style w:type="character" w:customStyle="1" w:styleId="langwithname">
    <w:name w:val="langwithname"/>
    <w:basedOn w:val="a0"/>
    <w:rsid w:val="00AB08B3"/>
  </w:style>
  <w:style w:type="character" w:styleId="aa">
    <w:name w:val="Strong"/>
    <w:basedOn w:val="a0"/>
    <w:uiPriority w:val="22"/>
    <w:qFormat/>
    <w:rsid w:val="00483025"/>
    <w:rPr>
      <w:b/>
      <w:bCs/>
    </w:rPr>
  </w:style>
  <w:style w:type="character" w:styleId="ab">
    <w:name w:val="Unresolved Mention"/>
    <w:basedOn w:val="a0"/>
    <w:uiPriority w:val="99"/>
    <w:semiHidden/>
    <w:unhideWhenUsed/>
    <w:rsid w:val="00483025"/>
    <w:rPr>
      <w:color w:val="605E5C"/>
      <w:shd w:val="clear" w:color="auto" w:fill="E1DFDD"/>
    </w:rPr>
  </w:style>
  <w:style w:type="character" w:customStyle="1" w:styleId="10">
    <w:name w:val="标题 1 字符"/>
    <w:basedOn w:val="a0"/>
    <w:link w:val="1"/>
    <w:uiPriority w:val="9"/>
    <w:rsid w:val="00483025"/>
    <w:rPr>
      <w:rFonts w:ascii="宋体" w:eastAsia="宋体" w:hAnsi="宋体" w:cs="宋体"/>
      <w:b/>
      <w:bCs/>
      <w:kern w:val="36"/>
      <w:sz w:val="48"/>
      <w:szCs w:val="48"/>
    </w:rPr>
  </w:style>
  <w:style w:type="character" w:styleId="ac">
    <w:name w:val="annotation reference"/>
    <w:basedOn w:val="a0"/>
    <w:uiPriority w:val="99"/>
    <w:semiHidden/>
    <w:unhideWhenUsed/>
    <w:rsid w:val="00B40B3D"/>
    <w:rPr>
      <w:sz w:val="21"/>
      <w:szCs w:val="21"/>
    </w:rPr>
  </w:style>
  <w:style w:type="paragraph" w:styleId="ad">
    <w:name w:val="annotation text"/>
    <w:basedOn w:val="a"/>
    <w:link w:val="ae"/>
    <w:uiPriority w:val="99"/>
    <w:semiHidden/>
    <w:unhideWhenUsed/>
    <w:rsid w:val="00B40B3D"/>
    <w:pPr>
      <w:jc w:val="left"/>
    </w:pPr>
  </w:style>
  <w:style w:type="character" w:customStyle="1" w:styleId="ae">
    <w:name w:val="批注文字 字符"/>
    <w:basedOn w:val="a0"/>
    <w:link w:val="ad"/>
    <w:uiPriority w:val="99"/>
    <w:semiHidden/>
    <w:rsid w:val="00B40B3D"/>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B40B3D"/>
    <w:rPr>
      <w:b/>
      <w:bCs/>
    </w:rPr>
  </w:style>
  <w:style w:type="character" w:customStyle="1" w:styleId="af0">
    <w:name w:val="批注主题 字符"/>
    <w:basedOn w:val="ae"/>
    <w:link w:val="af"/>
    <w:uiPriority w:val="99"/>
    <w:semiHidden/>
    <w:rsid w:val="00B40B3D"/>
    <w:rPr>
      <w:rFonts w:ascii="Times New Roman" w:eastAsia="宋体" w:hAnsi="Times New Roman" w:cs="Times New Roman"/>
      <w:b/>
      <w:bCs/>
      <w:szCs w:val="24"/>
    </w:rPr>
  </w:style>
  <w:style w:type="paragraph" w:styleId="af1">
    <w:name w:val="footer"/>
    <w:basedOn w:val="a"/>
    <w:link w:val="af2"/>
    <w:uiPriority w:val="99"/>
    <w:unhideWhenUsed/>
    <w:rsid w:val="001E7413"/>
    <w:pPr>
      <w:tabs>
        <w:tab w:val="center" w:pos="4153"/>
        <w:tab w:val="right" w:pos="8306"/>
      </w:tabs>
      <w:snapToGrid w:val="0"/>
      <w:jc w:val="left"/>
    </w:pPr>
    <w:rPr>
      <w:sz w:val="18"/>
      <w:szCs w:val="18"/>
    </w:rPr>
  </w:style>
  <w:style w:type="character" w:customStyle="1" w:styleId="af2">
    <w:name w:val="页脚 字符"/>
    <w:basedOn w:val="a0"/>
    <w:link w:val="af1"/>
    <w:uiPriority w:val="99"/>
    <w:rsid w:val="001E741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879354">
      <w:bodyDiv w:val="1"/>
      <w:marLeft w:val="0"/>
      <w:marRight w:val="0"/>
      <w:marTop w:val="0"/>
      <w:marBottom w:val="0"/>
      <w:divBdr>
        <w:top w:val="none" w:sz="0" w:space="0" w:color="auto"/>
        <w:left w:val="none" w:sz="0" w:space="0" w:color="auto"/>
        <w:bottom w:val="none" w:sz="0" w:space="0" w:color="auto"/>
        <w:right w:val="none" w:sz="0" w:space="0" w:color="auto"/>
      </w:divBdr>
    </w:div>
    <w:div w:id="500393183">
      <w:bodyDiv w:val="1"/>
      <w:marLeft w:val="0"/>
      <w:marRight w:val="0"/>
      <w:marTop w:val="0"/>
      <w:marBottom w:val="0"/>
      <w:divBdr>
        <w:top w:val="none" w:sz="0" w:space="0" w:color="auto"/>
        <w:left w:val="none" w:sz="0" w:space="0" w:color="auto"/>
        <w:bottom w:val="none" w:sz="0" w:space="0" w:color="auto"/>
        <w:right w:val="none" w:sz="0" w:space="0" w:color="auto"/>
      </w:divBdr>
    </w:div>
    <w:div w:id="663825372">
      <w:bodyDiv w:val="1"/>
      <w:marLeft w:val="0"/>
      <w:marRight w:val="0"/>
      <w:marTop w:val="0"/>
      <w:marBottom w:val="0"/>
      <w:divBdr>
        <w:top w:val="none" w:sz="0" w:space="0" w:color="auto"/>
        <w:left w:val="none" w:sz="0" w:space="0" w:color="auto"/>
        <w:bottom w:val="none" w:sz="0" w:space="0" w:color="auto"/>
        <w:right w:val="none" w:sz="0" w:space="0" w:color="auto"/>
      </w:divBdr>
      <w:divsChild>
        <w:div w:id="1169832681">
          <w:marLeft w:val="0"/>
          <w:marRight w:val="0"/>
          <w:marTop w:val="0"/>
          <w:marBottom w:val="0"/>
          <w:divBdr>
            <w:top w:val="none" w:sz="0" w:space="0" w:color="auto"/>
            <w:left w:val="none" w:sz="0" w:space="0" w:color="auto"/>
            <w:bottom w:val="none" w:sz="0" w:space="0" w:color="auto"/>
            <w:right w:val="none" w:sz="0" w:space="0" w:color="auto"/>
          </w:divBdr>
        </w:div>
      </w:divsChild>
    </w:div>
    <w:div w:id="1712267964">
      <w:bodyDiv w:val="1"/>
      <w:marLeft w:val="0"/>
      <w:marRight w:val="0"/>
      <w:marTop w:val="0"/>
      <w:marBottom w:val="0"/>
      <w:divBdr>
        <w:top w:val="none" w:sz="0" w:space="0" w:color="auto"/>
        <w:left w:val="none" w:sz="0" w:space="0" w:color="auto"/>
        <w:bottom w:val="none" w:sz="0" w:space="0" w:color="auto"/>
        <w:right w:val="none" w:sz="0" w:space="0" w:color="auto"/>
      </w:divBdr>
    </w:div>
    <w:div w:id="1893760771">
      <w:bodyDiv w:val="1"/>
      <w:marLeft w:val="0"/>
      <w:marRight w:val="0"/>
      <w:marTop w:val="0"/>
      <w:marBottom w:val="0"/>
      <w:divBdr>
        <w:top w:val="none" w:sz="0" w:space="0" w:color="auto"/>
        <w:left w:val="none" w:sz="0" w:space="0" w:color="auto"/>
        <w:bottom w:val="none" w:sz="0" w:space="0" w:color="auto"/>
        <w:right w:val="none" w:sz="0" w:space="0" w:color="auto"/>
      </w:divBdr>
      <w:divsChild>
        <w:div w:id="1825390783">
          <w:marLeft w:val="0"/>
          <w:marRight w:val="0"/>
          <w:marTop w:val="0"/>
          <w:marBottom w:val="0"/>
          <w:divBdr>
            <w:top w:val="none" w:sz="0" w:space="0" w:color="auto"/>
            <w:left w:val="none" w:sz="0" w:space="0" w:color="auto"/>
            <w:bottom w:val="none" w:sz="0" w:space="0" w:color="auto"/>
            <w:right w:val="none" w:sz="0" w:space="0" w:color="auto"/>
          </w:divBdr>
        </w:div>
      </w:divsChild>
    </w:div>
    <w:div w:id="1953783772">
      <w:bodyDiv w:val="1"/>
      <w:marLeft w:val="0"/>
      <w:marRight w:val="0"/>
      <w:marTop w:val="0"/>
      <w:marBottom w:val="0"/>
      <w:divBdr>
        <w:top w:val="none" w:sz="0" w:space="0" w:color="auto"/>
        <w:left w:val="none" w:sz="0" w:space="0" w:color="auto"/>
        <w:bottom w:val="none" w:sz="0" w:space="0" w:color="auto"/>
        <w:right w:val="none" w:sz="0" w:space="0" w:color="auto"/>
      </w:divBdr>
      <w:divsChild>
        <w:div w:id="317002756">
          <w:marLeft w:val="0"/>
          <w:marRight w:val="0"/>
          <w:marTop w:val="0"/>
          <w:marBottom w:val="0"/>
          <w:divBdr>
            <w:top w:val="none" w:sz="0" w:space="0" w:color="auto"/>
            <w:left w:val="none" w:sz="0" w:space="0" w:color="auto"/>
            <w:bottom w:val="none" w:sz="0" w:space="0" w:color="auto"/>
            <w:right w:val="none" w:sz="0" w:space="0" w:color="auto"/>
          </w:divBdr>
        </w:div>
      </w:divsChild>
    </w:div>
    <w:div w:id="2119713734">
      <w:bodyDiv w:val="1"/>
      <w:marLeft w:val="0"/>
      <w:marRight w:val="0"/>
      <w:marTop w:val="0"/>
      <w:marBottom w:val="0"/>
      <w:divBdr>
        <w:top w:val="none" w:sz="0" w:space="0" w:color="auto"/>
        <w:left w:val="none" w:sz="0" w:space="0" w:color="auto"/>
        <w:bottom w:val="none" w:sz="0" w:space="0" w:color="auto"/>
        <w:right w:val="none" w:sz="0" w:space="0" w:color="auto"/>
      </w:divBdr>
      <w:divsChild>
        <w:div w:id="625623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FA4D432-1AB2-4EDD-BD05-623D20E39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12</Pages>
  <Words>894</Words>
  <Characters>5096</Characters>
  <Application>Microsoft Office Word</Application>
  <DocSecurity>0</DocSecurity>
  <Lines>42</Lines>
  <Paragraphs>11</Paragraphs>
  <ScaleCrop>false</ScaleCrop>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Wjyyy</dc:creator>
  <cp:keywords/>
  <dc:description/>
  <cp:lastModifiedBy>Wjyyy</cp:lastModifiedBy>
  <cp:revision>4</cp:revision>
  <dcterms:created xsi:type="dcterms:W3CDTF">2018-10-12T09:40:00Z</dcterms:created>
  <dcterms:modified xsi:type="dcterms:W3CDTF">2018-10-24T08:43:00Z</dcterms:modified>
</cp:coreProperties>
</file>